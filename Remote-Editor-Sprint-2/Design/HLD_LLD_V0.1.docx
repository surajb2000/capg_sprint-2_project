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7807E6" w14:textId="77777777" w:rsidR="009F0B60" w:rsidRDefault="009F0B60">
      <w:pPr>
        <w:tabs>
          <w:tab w:val="left" w:pos="2268"/>
        </w:tabs>
        <w:ind w:left="2268" w:hanging="2268"/>
        <w:jc w:val="both"/>
        <w:rPr>
          <w:rFonts w:ascii="Arial" w:hAnsi="Arial" w:cs="Arial"/>
          <w:b/>
        </w:rPr>
      </w:pPr>
    </w:p>
    <w:p w14:paraId="16D3BD27" w14:textId="77777777" w:rsidR="009F0B60" w:rsidRDefault="009F0B60">
      <w:pPr>
        <w:rPr>
          <w:rFonts w:ascii="Arial" w:hAnsi="Arial" w:cs="Arial"/>
        </w:rPr>
      </w:pPr>
    </w:p>
    <w:p w14:paraId="540C364B" w14:textId="77777777" w:rsidR="009F0B60" w:rsidRDefault="009F0B60">
      <w:pPr>
        <w:rPr>
          <w:rFonts w:ascii="Arial" w:hAnsi="Arial" w:cs="Arial"/>
        </w:rPr>
      </w:pPr>
    </w:p>
    <w:p w14:paraId="738BACC4" w14:textId="77777777" w:rsidR="009F0B60" w:rsidRDefault="009F0B60">
      <w:pPr>
        <w:rPr>
          <w:rFonts w:ascii="Arial" w:hAnsi="Arial" w:cs="Arial"/>
        </w:rPr>
      </w:pPr>
    </w:p>
    <w:p w14:paraId="506FCD05" w14:textId="77777777" w:rsidR="009F0B60" w:rsidRDefault="009F0B60">
      <w:pPr>
        <w:rPr>
          <w:rFonts w:ascii="Arial" w:hAnsi="Arial" w:cs="Arial"/>
        </w:rPr>
      </w:pPr>
    </w:p>
    <w:p w14:paraId="6C190F5B" w14:textId="77777777" w:rsidR="009F0B60" w:rsidRDefault="009F0B60">
      <w:pPr>
        <w:rPr>
          <w:rFonts w:ascii="Arial" w:hAnsi="Arial" w:cs="Arial"/>
        </w:rPr>
      </w:pPr>
    </w:p>
    <w:p w14:paraId="186F0E65" w14:textId="77777777" w:rsidR="009F0B60" w:rsidRDefault="009F0B60">
      <w:pPr>
        <w:rPr>
          <w:rFonts w:ascii="Arial" w:hAnsi="Arial" w:cs="Arial"/>
        </w:rPr>
      </w:pPr>
    </w:p>
    <w:p w14:paraId="15716961" w14:textId="6536ED5A" w:rsidR="009224AC" w:rsidRPr="00DF1414" w:rsidRDefault="009224AC" w:rsidP="008C5A80">
      <w:pPr>
        <w:rPr>
          <w:sz w:val="28"/>
          <w:lang w:val="fr-FR"/>
        </w:rPr>
      </w:pPr>
      <w:r>
        <w:fldChar w:fldCharType="begin"/>
      </w:r>
      <w:r w:rsidRPr="00DF1414">
        <w:rPr>
          <w:lang w:val="fr-FR"/>
        </w:rPr>
        <w:instrText xml:space="preserve"> SUBJECT  \* MERGEFORMAT </w:instrText>
      </w:r>
      <w:r>
        <w:fldChar w:fldCharType="end"/>
      </w:r>
    </w:p>
    <w:p w14:paraId="3AE47678" w14:textId="77777777" w:rsidR="00566298" w:rsidRPr="00DF1414" w:rsidRDefault="00566298" w:rsidP="00566298">
      <w:pPr>
        <w:tabs>
          <w:tab w:val="left" w:pos="-720"/>
        </w:tabs>
        <w:rPr>
          <w:sz w:val="36"/>
          <w:lang w:val="fr-FR"/>
        </w:rPr>
      </w:pPr>
    </w:p>
    <w:p w14:paraId="69A1B754" w14:textId="77777777" w:rsidR="00566298" w:rsidRPr="00DF1414" w:rsidRDefault="00566298" w:rsidP="00566298">
      <w:pPr>
        <w:framePr w:w="9360" w:h="144" w:hRule="exact" w:wrap="auto" w:vAnchor="text" w:hAnchor="margin"/>
        <w:shd w:val="solid" w:color="auto" w:fill="auto"/>
        <w:tabs>
          <w:tab w:val="left" w:pos="-720"/>
        </w:tabs>
        <w:rPr>
          <w:sz w:val="36"/>
          <w:lang w:val="fr-FR"/>
        </w:rPr>
      </w:pPr>
    </w:p>
    <w:p w14:paraId="7C02F445" w14:textId="77777777" w:rsidR="00566298" w:rsidRPr="00DF1414" w:rsidRDefault="00566298" w:rsidP="00566298">
      <w:pPr>
        <w:tabs>
          <w:tab w:val="left" w:pos="-720"/>
        </w:tabs>
        <w:spacing w:line="1" w:lineRule="exact"/>
        <w:rPr>
          <w:sz w:val="36"/>
          <w:lang w:val="fr-FR"/>
        </w:rPr>
      </w:pPr>
    </w:p>
    <w:p w14:paraId="1861E458" w14:textId="77777777" w:rsidR="00566298" w:rsidRPr="00DF1414" w:rsidRDefault="00566298" w:rsidP="00566298">
      <w:pPr>
        <w:tabs>
          <w:tab w:val="left" w:pos="-720"/>
        </w:tabs>
        <w:rPr>
          <w:sz w:val="36"/>
          <w:lang w:val="fr-FR"/>
        </w:rPr>
      </w:pPr>
    </w:p>
    <w:p w14:paraId="0E961653" w14:textId="4EA6BB2F" w:rsidR="009F0B60" w:rsidRPr="008C5A80" w:rsidRDefault="00566298" w:rsidP="008C5A80">
      <w:pPr>
        <w:pStyle w:val="Title"/>
        <w:jc w:val="right"/>
        <w:rPr>
          <w:noProof/>
          <w:sz w:val="32"/>
          <w:lang w:val="fr-FR"/>
        </w:rPr>
        <w:sectPr w:rsidR="009F0B60" w:rsidRPr="008C5A80">
          <w:headerReference w:type="default" r:id="rId11"/>
          <w:footerReference w:type="even" r:id="rId12"/>
          <w:pgSz w:w="12240" w:h="15840" w:code="1"/>
          <w:pgMar w:top="1339" w:right="2070" w:bottom="1267" w:left="1620" w:header="720" w:footer="634" w:gutter="0"/>
          <w:cols w:space="720"/>
          <w:noEndnote/>
        </w:sectPr>
      </w:pPr>
      <w:r>
        <w:rPr>
          <w:rFonts w:cs="Arial"/>
        </w:rPr>
        <w:t xml:space="preserve">            </w:t>
      </w:r>
      <w:r w:rsidR="005D684C" w:rsidRPr="00566298">
        <w:rPr>
          <w:noProof/>
          <w:sz w:val="32"/>
          <w:lang w:val="fr-FR"/>
        </w:rPr>
        <w:t>High Level Design</w:t>
      </w:r>
      <w:r w:rsidR="00032C69" w:rsidRPr="00566298">
        <w:rPr>
          <w:noProof/>
          <w:sz w:val="32"/>
          <w:lang w:val="fr-FR"/>
        </w:rPr>
        <w:t xml:space="preserve"> &amp; Low Level Design</w:t>
      </w:r>
      <w:r w:rsidR="009F0B60" w:rsidRPr="00566298">
        <w:rPr>
          <w:noProof/>
          <w:sz w:val="32"/>
          <w:lang w:val="fr-FR"/>
        </w:rPr>
        <w:t xml:space="preserve"> </w:t>
      </w:r>
    </w:p>
    <w:p w14:paraId="5E3E745E" w14:textId="519D93F2" w:rsidR="00F96C03" w:rsidRDefault="005D2662">
      <w:pPr>
        <w:pStyle w:val="TOC1"/>
        <w:tabs>
          <w:tab w:val="right" w:leader="dot" w:pos="8630"/>
        </w:tabs>
        <w:rPr>
          <w:rFonts w:asciiTheme="minorHAnsi" w:eastAsiaTheme="minorEastAsia" w:hAnsiTheme="minorHAnsi" w:cstheme="minorBidi"/>
          <w:b w:val="0"/>
          <w:bCs w:val="0"/>
          <w:caps w:val="0"/>
          <w:noProof/>
          <w:sz w:val="22"/>
          <w:szCs w:val="22"/>
          <w:lang w:val="en-IN" w:eastAsia="en-IN"/>
        </w:rPr>
      </w:pPr>
      <w:r>
        <w:rPr>
          <w:rFonts w:ascii="Times New Roman" w:hAnsi="Times New Roman" w:cs="Times New Roman"/>
          <w:b w:val="0"/>
          <w:bCs w:val="0"/>
        </w:rPr>
        <w:lastRenderedPageBreak/>
        <w:fldChar w:fldCharType="begin"/>
      </w:r>
      <w:r w:rsidR="00653A0C">
        <w:instrText xml:space="preserve"> TOC \o "1-5" \h \z \u </w:instrText>
      </w:r>
      <w:r>
        <w:rPr>
          <w:rFonts w:ascii="Times New Roman" w:hAnsi="Times New Roman" w:cs="Times New Roman"/>
          <w:b w:val="0"/>
          <w:bCs w:val="0"/>
        </w:rPr>
        <w:fldChar w:fldCharType="separate"/>
      </w:r>
      <w:hyperlink w:anchor="_Toc118371167" w:history="1">
        <w:r w:rsidR="00F96C03" w:rsidRPr="002310A6">
          <w:rPr>
            <w:rStyle w:val="Hyperlink"/>
            <w:noProof/>
          </w:rPr>
          <w:t>1. Introduction</w:t>
        </w:r>
        <w:r w:rsidR="00F96C03">
          <w:rPr>
            <w:noProof/>
            <w:webHidden/>
          </w:rPr>
          <w:tab/>
        </w:r>
        <w:r w:rsidR="00F96C03">
          <w:rPr>
            <w:noProof/>
            <w:webHidden/>
          </w:rPr>
          <w:fldChar w:fldCharType="begin"/>
        </w:r>
        <w:r w:rsidR="00F96C03">
          <w:rPr>
            <w:noProof/>
            <w:webHidden/>
          </w:rPr>
          <w:instrText xml:space="preserve"> PAGEREF _Toc118371167 \h </w:instrText>
        </w:r>
        <w:r w:rsidR="00F96C03">
          <w:rPr>
            <w:noProof/>
            <w:webHidden/>
          </w:rPr>
        </w:r>
        <w:r w:rsidR="00F96C03">
          <w:rPr>
            <w:noProof/>
            <w:webHidden/>
          </w:rPr>
          <w:fldChar w:fldCharType="separate"/>
        </w:r>
        <w:r w:rsidR="00F96C03">
          <w:rPr>
            <w:noProof/>
            <w:webHidden/>
          </w:rPr>
          <w:t>3</w:t>
        </w:r>
        <w:r w:rsidR="00F96C03">
          <w:rPr>
            <w:noProof/>
            <w:webHidden/>
          </w:rPr>
          <w:fldChar w:fldCharType="end"/>
        </w:r>
      </w:hyperlink>
    </w:p>
    <w:p w14:paraId="1D032AB1" w14:textId="4893DCE1"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68" w:history="1">
        <w:r w:rsidRPr="002310A6">
          <w:rPr>
            <w:rStyle w:val="Hyperlink"/>
            <w:noProof/>
          </w:rPr>
          <w:t>1.1. Intended Audience</w:t>
        </w:r>
        <w:r>
          <w:rPr>
            <w:noProof/>
            <w:webHidden/>
          </w:rPr>
          <w:tab/>
        </w:r>
        <w:r>
          <w:rPr>
            <w:noProof/>
            <w:webHidden/>
          </w:rPr>
          <w:fldChar w:fldCharType="begin"/>
        </w:r>
        <w:r>
          <w:rPr>
            <w:noProof/>
            <w:webHidden/>
          </w:rPr>
          <w:instrText xml:space="preserve"> PAGEREF _Toc118371168 \h </w:instrText>
        </w:r>
        <w:r>
          <w:rPr>
            <w:noProof/>
            <w:webHidden/>
          </w:rPr>
        </w:r>
        <w:r>
          <w:rPr>
            <w:noProof/>
            <w:webHidden/>
          </w:rPr>
          <w:fldChar w:fldCharType="separate"/>
        </w:r>
        <w:r>
          <w:rPr>
            <w:noProof/>
            <w:webHidden/>
          </w:rPr>
          <w:t>3</w:t>
        </w:r>
        <w:r>
          <w:rPr>
            <w:noProof/>
            <w:webHidden/>
          </w:rPr>
          <w:fldChar w:fldCharType="end"/>
        </w:r>
      </w:hyperlink>
    </w:p>
    <w:p w14:paraId="1D899B66" w14:textId="25EB5439"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69" w:history="1">
        <w:r w:rsidRPr="002310A6">
          <w:rPr>
            <w:rStyle w:val="Hyperlink"/>
            <w:noProof/>
          </w:rPr>
          <w:t>1.2. Project Purpose</w:t>
        </w:r>
        <w:r>
          <w:rPr>
            <w:noProof/>
            <w:webHidden/>
          </w:rPr>
          <w:tab/>
        </w:r>
        <w:r>
          <w:rPr>
            <w:noProof/>
            <w:webHidden/>
          </w:rPr>
          <w:fldChar w:fldCharType="begin"/>
        </w:r>
        <w:r>
          <w:rPr>
            <w:noProof/>
            <w:webHidden/>
          </w:rPr>
          <w:instrText xml:space="preserve"> PAGEREF _Toc118371169 \h </w:instrText>
        </w:r>
        <w:r>
          <w:rPr>
            <w:noProof/>
            <w:webHidden/>
          </w:rPr>
        </w:r>
        <w:r>
          <w:rPr>
            <w:noProof/>
            <w:webHidden/>
          </w:rPr>
          <w:fldChar w:fldCharType="separate"/>
        </w:r>
        <w:r>
          <w:rPr>
            <w:noProof/>
            <w:webHidden/>
          </w:rPr>
          <w:t>3</w:t>
        </w:r>
        <w:r>
          <w:rPr>
            <w:noProof/>
            <w:webHidden/>
          </w:rPr>
          <w:fldChar w:fldCharType="end"/>
        </w:r>
      </w:hyperlink>
    </w:p>
    <w:p w14:paraId="431B5C64" w14:textId="0F5F4EE6"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70" w:history="1">
        <w:r w:rsidRPr="002310A6">
          <w:rPr>
            <w:rStyle w:val="Hyperlink"/>
            <w:noProof/>
          </w:rPr>
          <w:t>1.3. Key Project Objectives</w:t>
        </w:r>
        <w:r>
          <w:rPr>
            <w:noProof/>
            <w:webHidden/>
          </w:rPr>
          <w:tab/>
        </w:r>
        <w:r>
          <w:rPr>
            <w:noProof/>
            <w:webHidden/>
          </w:rPr>
          <w:fldChar w:fldCharType="begin"/>
        </w:r>
        <w:r>
          <w:rPr>
            <w:noProof/>
            <w:webHidden/>
          </w:rPr>
          <w:instrText xml:space="preserve"> PAGEREF _Toc118371170 \h </w:instrText>
        </w:r>
        <w:r>
          <w:rPr>
            <w:noProof/>
            <w:webHidden/>
          </w:rPr>
        </w:r>
        <w:r>
          <w:rPr>
            <w:noProof/>
            <w:webHidden/>
          </w:rPr>
          <w:fldChar w:fldCharType="separate"/>
        </w:r>
        <w:r>
          <w:rPr>
            <w:noProof/>
            <w:webHidden/>
          </w:rPr>
          <w:t>3</w:t>
        </w:r>
        <w:r>
          <w:rPr>
            <w:noProof/>
            <w:webHidden/>
          </w:rPr>
          <w:fldChar w:fldCharType="end"/>
        </w:r>
      </w:hyperlink>
    </w:p>
    <w:p w14:paraId="0BB434FC" w14:textId="2B290ED8"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71" w:history="1">
        <w:r w:rsidRPr="002310A6">
          <w:rPr>
            <w:rStyle w:val="Hyperlink"/>
            <w:noProof/>
          </w:rPr>
          <w:t>1.4. Project Scope and Limitation</w:t>
        </w:r>
        <w:r>
          <w:rPr>
            <w:noProof/>
            <w:webHidden/>
          </w:rPr>
          <w:tab/>
        </w:r>
        <w:r>
          <w:rPr>
            <w:noProof/>
            <w:webHidden/>
          </w:rPr>
          <w:fldChar w:fldCharType="begin"/>
        </w:r>
        <w:r>
          <w:rPr>
            <w:noProof/>
            <w:webHidden/>
          </w:rPr>
          <w:instrText xml:space="preserve"> PAGEREF _Toc118371171 \h </w:instrText>
        </w:r>
        <w:r>
          <w:rPr>
            <w:noProof/>
            <w:webHidden/>
          </w:rPr>
        </w:r>
        <w:r>
          <w:rPr>
            <w:noProof/>
            <w:webHidden/>
          </w:rPr>
          <w:fldChar w:fldCharType="separate"/>
        </w:r>
        <w:r>
          <w:rPr>
            <w:noProof/>
            <w:webHidden/>
          </w:rPr>
          <w:t>3</w:t>
        </w:r>
        <w:r>
          <w:rPr>
            <w:noProof/>
            <w:webHidden/>
          </w:rPr>
          <w:fldChar w:fldCharType="end"/>
        </w:r>
      </w:hyperlink>
    </w:p>
    <w:p w14:paraId="1B61540F" w14:textId="6E923565"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72" w:history="1">
        <w:r w:rsidRPr="002310A6">
          <w:rPr>
            <w:rStyle w:val="Hyperlink"/>
            <w:noProof/>
          </w:rPr>
          <w:t>1.5. Functional Overview</w:t>
        </w:r>
        <w:r>
          <w:rPr>
            <w:noProof/>
            <w:webHidden/>
          </w:rPr>
          <w:tab/>
        </w:r>
        <w:r>
          <w:rPr>
            <w:noProof/>
            <w:webHidden/>
          </w:rPr>
          <w:fldChar w:fldCharType="begin"/>
        </w:r>
        <w:r>
          <w:rPr>
            <w:noProof/>
            <w:webHidden/>
          </w:rPr>
          <w:instrText xml:space="preserve"> PAGEREF _Toc118371172 \h </w:instrText>
        </w:r>
        <w:r>
          <w:rPr>
            <w:noProof/>
            <w:webHidden/>
          </w:rPr>
        </w:r>
        <w:r>
          <w:rPr>
            <w:noProof/>
            <w:webHidden/>
          </w:rPr>
          <w:fldChar w:fldCharType="separate"/>
        </w:r>
        <w:r>
          <w:rPr>
            <w:noProof/>
            <w:webHidden/>
          </w:rPr>
          <w:t>3</w:t>
        </w:r>
        <w:r>
          <w:rPr>
            <w:noProof/>
            <w:webHidden/>
          </w:rPr>
          <w:fldChar w:fldCharType="end"/>
        </w:r>
      </w:hyperlink>
    </w:p>
    <w:p w14:paraId="7FE272E0" w14:textId="5DFC1B3E" w:rsidR="00F96C03" w:rsidRDefault="00F96C03">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18371173" w:history="1">
        <w:r w:rsidRPr="002310A6">
          <w:rPr>
            <w:rStyle w:val="Hyperlink"/>
            <w:noProof/>
          </w:rPr>
          <w:t>2. Design Overview</w:t>
        </w:r>
        <w:r>
          <w:rPr>
            <w:noProof/>
            <w:webHidden/>
          </w:rPr>
          <w:tab/>
        </w:r>
        <w:r>
          <w:rPr>
            <w:noProof/>
            <w:webHidden/>
          </w:rPr>
          <w:fldChar w:fldCharType="begin"/>
        </w:r>
        <w:r>
          <w:rPr>
            <w:noProof/>
            <w:webHidden/>
          </w:rPr>
          <w:instrText xml:space="preserve"> PAGEREF _Toc118371173 \h </w:instrText>
        </w:r>
        <w:r>
          <w:rPr>
            <w:noProof/>
            <w:webHidden/>
          </w:rPr>
        </w:r>
        <w:r>
          <w:rPr>
            <w:noProof/>
            <w:webHidden/>
          </w:rPr>
          <w:fldChar w:fldCharType="separate"/>
        </w:r>
        <w:r>
          <w:rPr>
            <w:noProof/>
            <w:webHidden/>
          </w:rPr>
          <w:t>4</w:t>
        </w:r>
        <w:r>
          <w:rPr>
            <w:noProof/>
            <w:webHidden/>
          </w:rPr>
          <w:fldChar w:fldCharType="end"/>
        </w:r>
      </w:hyperlink>
    </w:p>
    <w:p w14:paraId="2D5DFAC1" w14:textId="2FA754ED"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74" w:history="1">
        <w:r w:rsidRPr="002310A6">
          <w:rPr>
            <w:rStyle w:val="Hyperlink"/>
            <w:noProof/>
          </w:rPr>
          <w:t>2.1. Design Objectives</w:t>
        </w:r>
        <w:r>
          <w:rPr>
            <w:noProof/>
            <w:webHidden/>
          </w:rPr>
          <w:tab/>
        </w:r>
        <w:r>
          <w:rPr>
            <w:noProof/>
            <w:webHidden/>
          </w:rPr>
          <w:fldChar w:fldCharType="begin"/>
        </w:r>
        <w:r>
          <w:rPr>
            <w:noProof/>
            <w:webHidden/>
          </w:rPr>
          <w:instrText xml:space="preserve"> PAGEREF _Toc118371174 \h </w:instrText>
        </w:r>
        <w:r>
          <w:rPr>
            <w:noProof/>
            <w:webHidden/>
          </w:rPr>
        </w:r>
        <w:r>
          <w:rPr>
            <w:noProof/>
            <w:webHidden/>
          </w:rPr>
          <w:fldChar w:fldCharType="separate"/>
        </w:r>
        <w:r>
          <w:rPr>
            <w:noProof/>
            <w:webHidden/>
          </w:rPr>
          <w:t>5</w:t>
        </w:r>
        <w:r>
          <w:rPr>
            <w:noProof/>
            <w:webHidden/>
          </w:rPr>
          <w:fldChar w:fldCharType="end"/>
        </w:r>
      </w:hyperlink>
    </w:p>
    <w:p w14:paraId="09698FDD" w14:textId="4C88EC49"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75" w:history="1">
        <w:r w:rsidRPr="002310A6">
          <w:rPr>
            <w:rStyle w:val="Hyperlink"/>
            <w:noProof/>
          </w:rPr>
          <w:t>2.2. Architectural Strategies</w:t>
        </w:r>
        <w:r>
          <w:rPr>
            <w:noProof/>
            <w:webHidden/>
          </w:rPr>
          <w:tab/>
        </w:r>
        <w:r>
          <w:rPr>
            <w:noProof/>
            <w:webHidden/>
          </w:rPr>
          <w:fldChar w:fldCharType="begin"/>
        </w:r>
        <w:r>
          <w:rPr>
            <w:noProof/>
            <w:webHidden/>
          </w:rPr>
          <w:instrText xml:space="preserve"> PAGEREF _Toc118371175 \h </w:instrText>
        </w:r>
        <w:r>
          <w:rPr>
            <w:noProof/>
            <w:webHidden/>
          </w:rPr>
        </w:r>
        <w:r>
          <w:rPr>
            <w:noProof/>
            <w:webHidden/>
          </w:rPr>
          <w:fldChar w:fldCharType="separate"/>
        </w:r>
        <w:r>
          <w:rPr>
            <w:noProof/>
            <w:webHidden/>
          </w:rPr>
          <w:t>5</w:t>
        </w:r>
        <w:r>
          <w:rPr>
            <w:noProof/>
            <w:webHidden/>
          </w:rPr>
          <w:fldChar w:fldCharType="end"/>
        </w:r>
      </w:hyperlink>
    </w:p>
    <w:p w14:paraId="31C0CB48" w14:textId="64463DC7"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76" w:history="1">
        <w:r w:rsidRPr="002310A6">
          <w:rPr>
            <w:rStyle w:val="Hyperlink"/>
            <w:noProof/>
          </w:rPr>
          <w:t>2.2.1. Design Alternative</w:t>
        </w:r>
        <w:r>
          <w:rPr>
            <w:noProof/>
            <w:webHidden/>
          </w:rPr>
          <w:tab/>
        </w:r>
        <w:r>
          <w:rPr>
            <w:noProof/>
            <w:webHidden/>
          </w:rPr>
          <w:fldChar w:fldCharType="begin"/>
        </w:r>
        <w:r>
          <w:rPr>
            <w:noProof/>
            <w:webHidden/>
          </w:rPr>
          <w:instrText xml:space="preserve"> PAGEREF _Toc118371176 \h </w:instrText>
        </w:r>
        <w:r>
          <w:rPr>
            <w:noProof/>
            <w:webHidden/>
          </w:rPr>
        </w:r>
        <w:r>
          <w:rPr>
            <w:noProof/>
            <w:webHidden/>
          </w:rPr>
          <w:fldChar w:fldCharType="separate"/>
        </w:r>
        <w:r>
          <w:rPr>
            <w:noProof/>
            <w:webHidden/>
          </w:rPr>
          <w:t>5</w:t>
        </w:r>
        <w:r>
          <w:rPr>
            <w:noProof/>
            <w:webHidden/>
          </w:rPr>
          <w:fldChar w:fldCharType="end"/>
        </w:r>
      </w:hyperlink>
    </w:p>
    <w:p w14:paraId="4C435343" w14:textId="4D6E9873"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77" w:history="1">
        <w:r w:rsidRPr="002310A6">
          <w:rPr>
            <w:rStyle w:val="Hyperlink"/>
            <w:noProof/>
          </w:rPr>
          <w:t>2.2.2. User Interface Paradigms</w:t>
        </w:r>
        <w:r>
          <w:rPr>
            <w:noProof/>
            <w:webHidden/>
          </w:rPr>
          <w:tab/>
        </w:r>
        <w:r>
          <w:rPr>
            <w:noProof/>
            <w:webHidden/>
          </w:rPr>
          <w:fldChar w:fldCharType="begin"/>
        </w:r>
        <w:r>
          <w:rPr>
            <w:noProof/>
            <w:webHidden/>
          </w:rPr>
          <w:instrText xml:space="preserve"> PAGEREF _Toc118371177 \h </w:instrText>
        </w:r>
        <w:r>
          <w:rPr>
            <w:noProof/>
            <w:webHidden/>
          </w:rPr>
        </w:r>
        <w:r>
          <w:rPr>
            <w:noProof/>
            <w:webHidden/>
          </w:rPr>
          <w:fldChar w:fldCharType="separate"/>
        </w:r>
        <w:r>
          <w:rPr>
            <w:noProof/>
            <w:webHidden/>
          </w:rPr>
          <w:t>5</w:t>
        </w:r>
        <w:r>
          <w:rPr>
            <w:noProof/>
            <w:webHidden/>
          </w:rPr>
          <w:fldChar w:fldCharType="end"/>
        </w:r>
      </w:hyperlink>
    </w:p>
    <w:p w14:paraId="4DDDFD77" w14:textId="5896C08F"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78" w:history="1">
        <w:r w:rsidRPr="002310A6">
          <w:rPr>
            <w:rStyle w:val="Hyperlink"/>
            <w:noProof/>
          </w:rPr>
          <w:t>2.2.3. Error Detection / Exceptional Handling</w:t>
        </w:r>
        <w:r>
          <w:rPr>
            <w:noProof/>
            <w:webHidden/>
          </w:rPr>
          <w:tab/>
        </w:r>
        <w:r>
          <w:rPr>
            <w:noProof/>
            <w:webHidden/>
          </w:rPr>
          <w:fldChar w:fldCharType="begin"/>
        </w:r>
        <w:r>
          <w:rPr>
            <w:noProof/>
            <w:webHidden/>
          </w:rPr>
          <w:instrText xml:space="preserve"> PAGEREF _Toc118371178 \h </w:instrText>
        </w:r>
        <w:r>
          <w:rPr>
            <w:noProof/>
            <w:webHidden/>
          </w:rPr>
        </w:r>
        <w:r>
          <w:rPr>
            <w:noProof/>
            <w:webHidden/>
          </w:rPr>
          <w:fldChar w:fldCharType="separate"/>
        </w:r>
        <w:r>
          <w:rPr>
            <w:noProof/>
            <w:webHidden/>
          </w:rPr>
          <w:t>5</w:t>
        </w:r>
        <w:r>
          <w:rPr>
            <w:noProof/>
            <w:webHidden/>
          </w:rPr>
          <w:fldChar w:fldCharType="end"/>
        </w:r>
      </w:hyperlink>
    </w:p>
    <w:p w14:paraId="5851AD0C" w14:textId="595F4B55"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79" w:history="1">
        <w:r w:rsidRPr="002310A6">
          <w:rPr>
            <w:rStyle w:val="Hyperlink"/>
            <w:noProof/>
          </w:rPr>
          <w:t>2.2.4. Performance</w:t>
        </w:r>
        <w:r>
          <w:rPr>
            <w:noProof/>
            <w:webHidden/>
          </w:rPr>
          <w:tab/>
        </w:r>
        <w:r>
          <w:rPr>
            <w:noProof/>
            <w:webHidden/>
          </w:rPr>
          <w:fldChar w:fldCharType="begin"/>
        </w:r>
        <w:r>
          <w:rPr>
            <w:noProof/>
            <w:webHidden/>
          </w:rPr>
          <w:instrText xml:space="preserve"> PAGEREF _Toc118371179 \h </w:instrText>
        </w:r>
        <w:r>
          <w:rPr>
            <w:noProof/>
            <w:webHidden/>
          </w:rPr>
        </w:r>
        <w:r>
          <w:rPr>
            <w:noProof/>
            <w:webHidden/>
          </w:rPr>
          <w:fldChar w:fldCharType="separate"/>
        </w:r>
        <w:r>
          <w:rPr>
            <w:noProof/>
            <w:webHidden/>
          </w:rPr>
          <w:t>6</w:t>
        </w:r>
        <w:r>
          <w:rPr>
            <w:noProof/>
            <w:webHidden/>
          </w:rPr>
          <w:fldChar w:fldCharType="end"/>
        </w:r>
      </w:hyperlink>
    </w:p>
    <w:p w14:paraId="50689800" w14:textId="75F20AFF"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80" w:history="1">
        <w:r w:rsidRPr="002310A6">
          <w:rPr>
            <w:rStyle w:val="Hyperlink"/>
            <w:noProof/>
          </w:rPr>
          <w:t>2.2.5. Maintenance</w:t>
        </w:r>
        <w:r>
          <w:rPr>
            <w:noProof/>
            <w:webHidden/>
          </w:rPr>
          <w:tab/>
        </w:r>
        <w:r>
          <w:rPr>
            <w:noProof/>
            <w:webHidden/>
          </w:rPr>
          <w:fldChar w:fldCharType="begin"/>
        </w:r>
        <w:r>
          <w:rPr>
            <w:noProof/>
            <w:webHidden/>
          </w:rPr>
          <w:instrText xml:space="preserve"> PAGEREF _Toc118371180 \h </w:instrText>
        </w:r>
        <w:r>
          <w:rPr>
            <w:noProof/>
            <w:webHidden/>
          </w:rPr>
        </w:r>
        <w:r>
          <w:rPr>
            <w:noProof/>
            <w:webHidden/>
          </w:rPr>
          <w:fldChar w:fldCharType="separate"/>
        </w:r>
        <w:r>
          <w:rPr>
            <w:noProof/>
            <w:webHidden/>
          </w:rPr>
          <w:t>6</w:t>
        </w:r>
        <w:r>
          <w:rPr>
            <w:noProof/>
            <w:webHidden/>
          </w:rPr>
          <w:fldChar w:fldCharType="end"/>
        </w:r>
      </w:hyperlink>
    </w:p>
    <w:p w14:paraId="579C0E64" w14:textId="1BA76305" w:rsidR="00F96C03" w:rsidRDefault="00F96C03">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18371181" w:history="1">
        <w:r w:rsidRPr="002310A6">
          <w:rPr>
            <w:rStyle w:val="Hyperlink"/>
            <w:noProof/>
          </w:rPr>
          <w:t>3. System Architecture</w:t>
        </w:r>
        <w:r>
          <w:rPr>
            <w:noProof/>
            <w:webHidden/>
          </w:rPr>
          <w:tab/>
        </w:r>
        <w:r>
          <w:rPr>
            <w:noProof/>
            <w:webHidden/>
          </w:rPr>
          <w:fldChar w:fldCharType="begin"/>
        </w:r>
        <w:r>
          <w:rPr>
            <w:noProof/>
            <w:webHidden/>
          </w:rPr>
          <w:instrText xml:space="preserve"> PAGEREF _Toc118371181 \h </w:instrText>
        </w:r>
        <w:r>
          <w:rPr>
            <w:noProof/>
            <w:webHidden/>
          </w:rPr>
        </w:r>
        <w:r>
          <w:rPr>
            <w:noProof/>
            <w:webHidden/>
          </w:rPr>
          <w:fldChar w:fldCharType="separate"/>
        </w:r>
        <w:r>
          <w:rPr>
            <w:noProof/>
            <w:webHidden/>
          </w:rPr>
          <w:t>6</w:t>
        </w:r>
        <w:r>
          <w:rPr>
            <w:noProof/>
            <w:webHidden/>
          </w:rPr>
          <w:fldChar w:fldCharType="end"/>
        </w:r>
      </w:hyperlink>
    </w:p>
    <w:p w14:paraId="18E0FCBB" w14:textId="0010A1CC" w:rsidR="00F96C03" w:rsidRDefault="00F96C03">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18371182" w:history="1">
        <w:r w:rsidRPr="002310A6">
          <w:rPr>
            <w:rStyle w:val="Hyperlink"/>
            <w:noProof/>
          </w:rPr>
          <w:t>4. Detailed System Design</w:t>
        </w:r>
        <w:r>
          <w:rPr>
            <w:noProof/>
            <w:webHidden/>
          </w:rPr>
          <w:tab/>
        </w:r>
        <w:r>
          <w:rPr>
            <w:noProof/>
            <w:webHidden/>
          </w:rPr>
          <w:fldChar w:fldCharType="begin"/>
        </w:r>
        <w:r>
          <w:rPr>
            <w:noProof/>
            <w:webHidden/>
          </w:rPr>
          <w:instrText xml:space="preserve"> PAGEREF _Toc118371182 \h </w:instrText>
        </w:r>
        <w:r>
          <w:rPr>
            <w:noProof/>
            <w:webHidden/>
          </w:rPr>
        </w:r>
        <w:r>
          <w:rPr>
            <w:noProof/>
            <w:webHidden/>
          </w:rPr>
          <w:fldChar w:fldCharType="separate"/>
        </w:r>
        <w:r>
          <w:rPr>
            <w:noProof/>
            <w:webHidden/>
          </w:rPr>
          <w:t>7</w:t>
        </w:r>
        <w:r>
          <w:rPr>
            <w:noProof/>
            <w:webHidden/>
          </w:rPr>
          <w:fldChar w:fldCharType="end"/>
        </w:r>
      </w:hyperlink>
    </w:p>
    <w:p w14:paraId="0A4C42B7" w14:textId="289DC7F3"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83" w:history="1">
        <w:r w:rsidRPr="002310A6">
          <w:rPr>
            <w:rStyle w:val="Hyperlink"/>
            <w:noProof/>
          </w:rPr>
          <w:t>4.1.</w:t>
        </w:r>
        <w:r w:rsidRPr="002310A6">
          <w:rPr>
            <w:rStyle w:val="Hyperlink"/>
            <w:rFonts w:ascii="Times New Roman" w:hAnsi="Times New Roman" w:cs="Times New Roman"/>
            <w:noProof/>
          </w:rPr>
          <w:t xml:space="preserve"> </w:t>
        </w:r>
        <w:r w:rsidRPr="002310A6">
          <w:rPr>
            <w:rStyle w:val="Hyperlink"/>
            <w:noProof/>
          </w:rPr>
          <w:t>DFD Level 0</w:t>
        </w:r>
        <w:r>
          <w:rPr>
            <w:noProof/>
            <w:webHidden/>
          </w:rPr>
          <w:tab/>
        </w:r>
        <w:r>
          <w:rPr>
            <w:noProof/>
            <w:webHidden/>
          </w:rPr>
          <w:fldChar w:fldCharType="begin"/>
        </w:r>
        <w:r>
          <w:rPr>
            <w:noProof/>
            <w:webHidden/>
          </w:rPr>
          <w:instrText xml:space="preserve"> PAGEREF _Toc118371183 \h </w:instrText>
        </w:r>
        <w:r>
          <w:rPr>
            <w:noProof/>
            <w:webHidden/>
          </w:rPr>
        </w:r>
        <w:r>
          <w:rPr>
            <w:noProof/>
            <w:webHidden/>
          </w:rPr>
          <w:fldChar w:fldCharType="separate"/>
        </w:r>
        <w:r>
          <w:rPr>
            <w:noProof/>
            <w:webHidden/>
          </w:rPr>
          <w:t>7</w:t>
        </w:r>
        <w:r>
          <w:rPr>
            <w:noProof/>
            <w:webHidden/>
          </w:rPr>
          <w:fldChar w:fldCharType="end"/>
        </w:r>
      </w:hyperlink>
    </w:p>
    <w:p w14:paraId="2AA82379" w14:textId="2B8156DF"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84" w:history="1">
        <w:r w:rsidRPr="002310A6">
          <w:rPr>
            <w:rStyle w:val="Hyperlink"/>
            <w:noProof/>
          </w:rPr>
          <w:t>4.2. DFD Level 1</w:t>
        </w:r>
        <w:r>
          <w:rPr>
            <w:noProof/>
            <w:webHidden/>
          </w:rPr>
          <w:tab/>
        </w:r>
        <w:r>
          <w:rPr>
            <w:noProof/>
            <w:webHidden/>
          </w:rPr>
          <w:fldChar w:fldCharType="begin"/>
        </w:r>
        <w:r>
          <w:rPr>
            <w:noProof/>
            <w:webHidden/>
          </w:rPr>
          <w:instrText xml:space="preserve"> PAGEREF _Toc118371184 \h </w:instrText>
        </w:r>
        <w:r>
          <w:rPr>
            <w:noProof/>
            <w:webHidden/>
          </w:rPr>
        </w:r>
        <w:r>
          <w:rPr>
            <w:noProof/>
            <w:webHidden/>
          </w:rPr>
          <w:fldChar w:fldCharType="separate"/>
        </w:r>
        <w:r>
          <w:rPr>
            <w:noProof/>
            <w:webHidden/>
          </w:rPr>
          <w:t>7</w:t>
        </w:r>
        <w:r>
          <w:rPr>
            <w:noProof/>
            <w:webHidden/>
          </w:rPr>
          <w:fldChar w:fldCharType="end"/>
        </w:r>
      </w:hyperlink>
    </w:p>
    <w:p w14:paraId="0F65AD41" w14:textId="120E0450" w:rsidR="00F96C03" w:rsidRDefault="00F96C03">
      <w:pPr>
        <w:pStyle w:val="TOC1"/>
        <w:tabs>
          <w:tab w:val="right" w:leader="dot" w:pos="8630"/>
        </w:tabs>
        <w:rPr>
          <w:rFonts w:asciiTheme="minorHAnsi" w:eastAsiaTheme="minorEastAsia" w:hAnsiTheme="minorHAnsi" w:cstheme="minorBidi"/>
          <w:b w:val="0"/>
          <w:bCs w:val="0"/>
          <w:caps w:val="0"/>
          <w:noProof/>
          <w:sz w:val="22"/>
          <w:szCs w:val="22"/>
          <w:lang w:val="en-IN" w:eastAsia="en-IN"/>
        </w:rPr>
      </w:pPr>
      <w:hyperlink w:anchor="_Toc118371185" w:history="1">
        <w:r w:rsidRPr="002310A6">
          <w:rPr>
            <w:rStyle w:val="Hyperlink"/>
            <w:noProof/>
          </w:rPr>
          <w:t>5. Environment Description</w:t>
        </w:r>
        <w:r>
          <w:rPr>
            <w:noProof/>
            <w:webHidden/>
          </w:rPr>
          <w:tab/>
        </w:r>
        <w:r>
          <w:rPr>
            <w:noProof/>
            <w:webHidden/>
          </w:rPr>
          <w:fldChar w:fldCharType="begin"/>
        </w:r>
        <w:r>
          <w:rPr>
            <w:noProof/>
            <w:webHidden/>
          </w:rPr>
          <w:instrText xml:space="preserve"> PAGEREF _Toc118371185 \h </w:instrText>
        </w:r>
        <w:r>
          <w:rPr>
            <w:noProof/>
            <w:webHidden/>
          </w:rPr>
        </w:r>
        <w:r>
          <w:rPr>
            <w:noProof/>
            <w:webHidden/>
          </w:rPr>
          <w:fldChar w:fldCharType="separate"/>
        </w:r>
        <w:r>
          <w:rPr>
            <w:noProof/>
            <w:webHidden/>
          </w:rPr>
          <w:t>8</w:t>
        </w:r>
        <w:r>
          <w:rPr>
            <w:noProof/>
            <w:webHidden/>
          </w:rPr>
          <w:fldChar w:fldCharType="end"/>
        </w:r>
      </w:hyperlink>
    </w:p>
    <w:p w14:paraId="4AB4575A" w14:textId="229A67D0"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86" w:history="1">
        <w:r w:rsidRPr="002310A6">
          <w:rPr>
            <w:rStyle w:val="Hyperlink"/>
            <w:noProof/>
          </w:rPr>
          <w:t>5.1. Time Zone Support</w:t>
        </w:r>
        <w:r>
          <w:rPr>
            <w:noProof/>
            <w:webHidden/>
          </w:rPr>
          <w:tab/>
        </w:r>
        <w:r>
          <w:rPr>
            <w:noProof/>
            <w:webHidden/>
          </w:rPr>
          <w:fldChar w:fldCharType="begin"/>
        </w:r>
        <w:r>
          <w:rPr>
            <w:noProof/>
            <w:webHidden/>
          </w:rPr>
          <w:instrText xml:space="preserve"> PAGEREF _Toc118371186 \h </w:instrText>
        </w:r>
        <w:r>
          <w:rPr>
            <w:noProof/>
            <w:webHidden/>
          </w:rPr>
        </w:r>
        <w:r>
          <w:rPr>
            <w:noProof/>
            <w:webHidden/>
          </w:rPr>
          <w:fldChar w:fldCharType="separate"/>
        </w:r>
        <w:r>
          <w:rPr>
            <w:noProof/>
            <w:webHidden/>
          </w:rPr>
          <w:t>8</w:t>
        </w:r>
        <w:r>
          <w:rPr>
            <w:noProof/>
            <w:webHidden/>
          </w:rPr>
          <w:fldChar w:fldCharType="end"/>
        </w:r>
      </w:hyperlink>
    </w:p>
    <w:p w14:paraId="0387EF24" w14:textId="2E57BA78"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87" w:history="1">
        <w:r w:rsidRPr="002310A6">
          <w:rPr>
            <w:rStyle w:val="Hyperlink"/>
            <w:noProof/>
          </w:rPr>
          <w:t>5.2. Language Support</w:t>
        </w:r>
        <w:r>
          <w:rPr>
            <w:noProof/>
            <w:webHidden/>
          </w:rPr>
          <w:tab/>
        </w:r>
        <w:r>
          <w:rPr>
            <w:noProof/>
            <w:webHidden/>
          </w:rPr>
          <w:fldChar w:fldCharType="begin"/>
        </w:r>
        <w:r>
          <w:rPr>
            <w:noProof/>
            <w:webHidden/>
          </w:rPr>
          <w:instrText xml:space="preserve"> PAGEREF _Toc118371187 \h </w:instrText>
        </w:r>
        <w:r>
          <w:rPr>
            <w:noProof/>
            <w:webHidden/>
          </w:rPr>
        </w:r>
        <w:r>
          <w:rPr>
            <w:noProof/>
            <w:webHidden/>
          </w:rPr>
          <w:fldChar w:fldCharType="separate"/>
        </w:r>
        <w:r>
          <w:rPr>
            <w:noProof/>
            <w:webHidden/>
          </w:rPr>
          <w:t>8</w:t>
        </w:r>
        <w:r>
          <w:rPr>
            <w:noProof/>
            <w:webHidden/>
          </w:rPr>
          <w:fldChar w:fldCharType="end"/>
        </w:r>
      </w:hyperlink>
    </w:p>
    <w:p w14:paraId="10EDEA95" w14:textId="72AE032E"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88" w:history="1">
        <w:r w:rsidRPr="002310A6">
          <w:rPr>
            <w:rStyle w:val="Hyperlink"/>
            <w:noProof/>
          </w:rPr>
          <w:t>5.3. User Desktop Requirements</w:t>
        </w:r>
        <w:r>
          <w:rPr>
            <w:noProof/>
            <w:webHidden/>
          </w:rPr>
          <w:tab/>
        </w:r>
        <w:r>
          <w:rPr>
            <w:noProof/>
            <w:webHidden/>
          </w:rPr>
          <w:fldChar w:fldCharType="begin"/>
        </w:r>
        <w:r>
          <w:rPr>
            <w:noProof/>
            <w:webHidden/>
          </w:rPr>
          <w:instrText xml:space="preserve"> PAGEREF _Toc118371188 \h </w:instrText>
        </w:r>
        <w:r>
          <w:rPr>
            <w:noProof/>
            <w:webHidden/>
          </w:rPr>
        </w:r>
        <w:r>
          <w:rPr>
            <w:noProof/>
            <w:webHidden/>
          </w:rPr>
          <w:fldChar w:fldCharType="separate"/>
        </w:r>
        <w:r>
          <w:rPr>
            <w:noProof/>
            <w:webHidden/>
          </w:rPr>
          <w:t>8</w:t>
        </w:r>
        <w:r>
          <w:rPr>
            <w:noProof/>
            <w:webHidden/>
          </w:rPr>
          <w:fldChar w:fldCharType="end"/>
        </w:r>
      </w:hyperlink>
    </w:p>
    <w:p w14:paraId="124D19F1" w14:textId="0FD33B28"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89" w:history="1">
        <w:r w:rsidRPr="002310A6">
          <w:rPr>
            <w:rStyle w:val="Hyperlink"/>
            <w:noProof/>
          </w:rPr>
          <w:t>5.4. Server-Side Requirements</w:t>
        </w:r>
        <w:r>
          <w:rPr>
            <w:noProof/>
            <w:webHidden/>
          </w:rPr>
          <w:tab/>
        </w:r>
        <w:r>
          <w:rPr>
            <w:noProof/>
            <w:webHidden/>
          </w:rPr>
          <w:fldChar w:fldCharType="begin"/>
        </w:r>
        <w:r>
          <w:rPr>
            <w:noProof/>
            <w:webHidden/>
          </w:rPr>
          <w:instrText xml:space="preserve"> PAGEREF _Toc118371189 \h </w:instrText>
        </w:r>
        <w:r>
          <w:rPr>
            <w:noProof/>
            <w:webHidden/>
          </w:rPr>
        </w:r>
        <w:r>
          <w:rPr>
            <w:noProof/>
            <w:webHidden/>
          </w:rPr>
          <w:fldChar w:fldCharType="separate"/>
        </w:r>
        <w:r>
          <w:rPr>
            <w:noProof/>
            <w:webHidden/>
          </w:rPr>
          <w:t>8</w:t>
        </w:r>
        <w:r>
          <w:rPr>
            <w:noProof/>
            <w:webHidden/>
          </w:rPr>
          <w:fldChar w:fldCharType="end"/>
        </w:r>
      </w:hyperlink>
    </w:p>
    <w:p w14:paraId="32E8F4CA" w14:textId="5983AE9B"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90" w:history="1">
        <w:r w:rsidRPr="002310A6">
          <w:rPr>
            <w:rStyle w:val="Hyperlink"/>
            <w:noProof/>
          </w:rPr>
          <w:t>5.4.1. Deployment Considerations</w:t>
        </w:r>
        <w:r>
          <w:rPr>
            <w:noProof/>
            <w:webHidden/>
          </w:rPr>
          <w:tab/>
        </w:r>
        <w:r>
          <w:rPr>
            <w:noProof/>
            <w:webHidden/>
          </w:rPr>
          <w:fldChar w:fldCharType="begin"/>
        </w:r>
        <w:r>
          <w:rPr>
            <w:noProof/>
            <w:webHidden/>
          </w:rPr>
          <w:instrText xml:space="preserve"> PAGEREF _Toc118371190 \h </w:instrText>
        </w:r>
        <w:r>
          <w:rPr>
            <w:noProof/>
            <w:webHidden/>
          </w:rPr>
        </w:r>
        <w:r>
          <w:rPr>
            <w:noProof/>
            <w:webHidden/>
          </w:rPr>
          <w:fldChar w:fldCharType="separate"/>
        </w:r>
        <w:r>
          <w:rPr>
            <w:noProof/>
            <w:webHidden/>
          </w:rPr>
          <w:t>8</w:t>
        </w:r>
        <w:r>
          <w:rPr>
            <w:noProof/>
            <w:webHidden/>
          </w:rPr>
          <w:fldChar w:fldCharType="end"/>
        </w:r>
      </w:hyperlink>
    </w:p>
    <w:p w14:paraId="2E03B2BD" w14:textId="335193A3"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91" w:history="1">
        <w:r w:rsidRPr="002310A6">
          <w:rPr>
            <w:rStyle w:val="Hyperlink"/>
            <w:noProof/>
          </w:rPr>
          <w:t>5.4.2. Application Server Disk Space</w:t>
        </w:r>
        <w:r>
          <w:rPr>
            <w:noProof/>
            <w:webHidden/>
          </w:rPr>
          <w:tab/>
        </w:r>
        <w:r>
          <w:rPr>
            <w:noProof/>
            <w:webHidden/>
          </w:rPr>
          <w:fldChar w:fldCharType="begin"/>
        </w:r>
        <w:r>
          <w:rPr>
            <w:noProof/>
            <w:webHidden/>
          </w:rPr>
          <w:instrText xml:space="preserve"> PAGEREF _Toc118371191 \h </w:instrText>
        </w:r>
        <w:r>
          <w:rPr>
            <w:noProof/>
            <w:webHidden/>
          </w:rPr>
        </w:r>
        <w:r>
          <w:rPr>
            <w:noProof/>
            <w:webHidden/>
          </w:rPr>
          <w:fldChar w:fldCharType="separate"/>
        </w:r>
        <w:r>
          <w:rPr>
            <w:noProof/>
            <w:webHidden/>
          </w:rPr>
          <w:t>8</w:t>
        </w:r>
        <w:r>
          <w:rPr>
            <w:noProof/>
            <w:webHidden/>
          </w:rPr>
          <w:fldChar w:fldCharType="end"/>
        </w:r>
      </w:hyperlink>
    </w:p>
    <w:p w14:paraId="5EECCFD4" w14:textId="370E0DDF"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92" w:history="1">
        <w:r w:rsidRPr="002310A6">
          <w:rPr>
            <w:rStyle w:val="Hyperlink"/>
            <w:noProof/>
          </w:rPr>
          <w:t>5.4.3. Database Server Disk Space</w:t>
        </w:r>
        <w:r>
          <w:rPr>
            <w:noProof/>
            <w:webHidden/>
          </w:rPr>
          <w:tab/>
        </w:r>
        <w:r>
          <w:rPr>
            <w:noProof/>
            <w:webHidden/>
          </w:rPr>
          <w:fldChar w:fldCharType="begin"/>
        </w:r>
        <w:r>
          <w:rPr>
            <w:noProof/>
            <w:webHidden/>
          </w:rPr>
          <w:instrText xml:space="preserve"> PAGEREF _Toc118371192 \h </w:instrText>
        </w:r>
        <w:r>
          <w:rPr>
            <w:noProof/>
            <w:webHidden/>
          </w:rPr>
        </w:r>
        <w:r>
          <w:rPr>
            <w:noProof/>
            <w:webHidden/>
          </w:rPr>
          <w:fldChar w:fldCharType="separate"/>
        </w:r>
        <w:r>
          <w:rPr>
            <w:noProof/>
            <w:webHidden/>
          </w:rPr>
          <w:t>8</w:t>
        </w:r>
        <w:r>
          <w:rPr>
            <w:noProof/>
            <w:webHidden/>
          </w:rPr>
          <w:fldChar w:fldCharType="end"/>
        </w:r>
      </w:hyperlink>
    </w:p>
    <w:p w14:paraId="3DEDE9AF" w14:textId="4E332287"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93" w:history="1">
        <w:r w:rsidRPr="002310A6">
          <w:rPr>
            <w:rStyle w:val="Hyperlink"/>
            <w:noProof/>
          </w:rPr>
          <w:t>5.4.4. Integration Requirements</w:t>
        </w:r>
        <w:r>
          <w:rPr>
            <w:noProof/>
            <w:webHidden/>
          </w:rPr>
          <w:tab/>
        </w:r>
        <w:r>
          <w:rPr>
            <w:noProof/>
            <w:webHidden/>
          </w:rPr>
          <w:fldChar w:fldCharType="begin"/>
        </w:r>
        <w:r>
          <w:rPr>
            <w:noProof/>
            <w:webHidden/>
          </w:rPr>
          <w:instrText xml:space="preserve"> PAGEREF _Toc118371193 \h </w:instrText>
        </w:r>
        <w:r>
          <w:rPr>
            <w:noProof/>
            <w:webHidden/>
          </w:rPr>
        </w:r>
        <w:r>
          <w:rPr>
            <w:noProof/>
            <w:webHidden/>
          </w:rPr>
          <w:fldChar w:fldCharType="separate"/>
        </w:r>
        <w:r>
          <w:rPr>
            <w:noProof/>
            <w:webHidden/>
          </w:rPr>
          <w:t>8</w:t>
        </w:r>
        <w:r>
          <w:rPr>
            <w:noProof/>
            <w:webHidden/>
          </w:rPr>
          <w:fldChar w:fldCharType="end"/>
        </w:r>
      </w:hyperlink>
    </w:p>
    <w:p w14:paraId="6B2AA71A" w14:textId="5D9C86A1"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94" w:history="1">
        <w:r w:rsidRPr="002310A6">
          <w:rPr>
            <w:rStyle w:val="Hyperlink"/>
            <w:noProof/>
          </w:rPr>
          <w:t>5.4.5. Network</w:t>
        </w:r>
        <w:r>
          <w:rPr>
            <w:noProof/>
            <w:webHidden/>
          </w:rPr>
          <w:tab/>
        </w:r>
        <w:r>
          <w:rPr>
            <w:noProof/>
            <w:webHidden/>
          </w:rPr>
          <w:fldChar w:fldCharType="begin"/>
        </w:r>
        <w:r>
          <w:rPr>
            <w:noProof/>
            <w:webHidden/>
          </w:rPr>
          <w:instrText xml:space="preserve"> PAGEREF _Toc118371194 \h </w:instrText>
        </w:r>
        <w:r>
          <w:rPr>
            <w:noProof/>
            <w:webHidden/>
          </w:rPr>
        </w:r>
        <w:r>
          <w:rPr>
            <w:noProof/>
            <w:webHidden/>
          </w:rPr>
          <w:fldChar w:fldCharType="separate"/>
        </w:r>
        <w:r>
          <w:rPr>
            <w:noProof/>
            <w:webHidden/>
          </w:rPr>
          <w:t>8</w:t>
        </w:r>
        <w:r>
          <w:rPr>
            <w:noProof/>
            <w:webHidden/>
          </w:rPr>
          <w:fldChar w:fldCharType="end"/>
        </w:r>
      </w:hyperlink>
    </w:p>
    <w:p w14:paraId="5E598A0D" w14:textId="38310DE8" w:rsidR="00F96C03" w:rsidRDefault="00F96C03">
      <w:pPr>
        <w:pStyle w:val="TOC2"/>
        <w:tabs>
          <w:tab w:val="right" w:leader="dot" w:pos="8630"/>
        </w:tabs>
        <w:rPr>
          <w:rFonts w:asciiTheme="minorHAnsi" w:eastAsiaTheme="minorEastAsia" w:hAnsiTheme="minorHAnsi" w:cstheme="minorBidi"/>
          <w:smallCaps w:val="0"/>
          <w:noProof/>
          <w:sz w:val="22"/>
          <w:szCs w:val="22"/>
          <w:lang w:val="en-IN" w:eastAsia="en-IN"/>
        </w:rPr>
      </w:pPr>
      <w:hyperlink w:anchor="_Toc118371195" w:history="1">
        <w:r w:rsidRPr="002310A6">
          <w:rPr>
            <w:rStyle w:val="Hyperlink"/>
            <w:noProof/>
          </w:rPr>
          <w:t>5.5. Configuration</w:t>
        </w:r>
        <w:r>
          <w:rPr>
            <w:noProof/>
            <w:webHidden/>
          </w:rPr>
          <w:tab/>
        </w:r>
        <w:r>
          <w:rPr>
            <w:noProof/>
            <w:webHidden/>
          </w:rPr>
          <w:fldChar w:fldCharType="begin"/>
        </w:r>
        <w:r>
          <w:rPr>
            <w:noProof/>
            <w:webHidden/>
          </w:rPr>
          <w:instrText xml:space="preserve"> PAGEREF _Toc118371195 \h </w:instrText>
        </w:r>
        <w:r>
          <w:rPr>
            <w:noProof/>
            <w:webHidden/>
          </w:rPr>
        </w:r>
        <w:r>
          <w:rPr>
            <w:noProof/>
            <w:webHidden/>
          </w:rPr>
          <w:fldChar w:fldCharType="separate"/>
        </w:r>
        <w:r>
          <w:rPr>
            <w:noProof/>
            <w:webHidden/>
          </w:rPr>
          <w:t>9</w:t>
        </w:r>
        <w:r>
          <w:rPr>
            <w:noProof/>
            <w:webHidden/>
          </w:rPr>
          <w:fldChar w:fldCharType="end"/>
        </w:r>
      </w:hyperlink>
    </w:p>
    <w:p w14:paraId="2C120D6F" w14:textId="363C18DD" w:rsidR="00F96C03" w:rsidRDefault="00F96C03">
      <w:pPr>
        <w:pStyle w:val="TOC3"/>
        <w:tabs>
          <w:tab w:val="right" w:leader="dot" w:pos="8630"/>
        </w:tabs>
        <w:rPr>
          <w:rFonts w:asciiTheme="minorHAnsi" w:eastAsiaTheme="minorEastAsia" w:hAnsiTheme="minorHAnsi" w:cstheme="minorBidi"/>
          <w:i w:val="0"/>
          <w:iCs w:val="0"/>
          <w:noProof/>
          <w:sz w:val="22"/>
          <w:szCs w:val="22"/>
          <w:lang w:val="en-IN" w:eastAsia="en-IN"/>
        </w:rPr>
      </w:pPr>
      <w:hyperlink w:anchor="_Toc118371196" w:history="1">
        <w:r w:rsidRPr="002310A6">
          <w:rPr>
            <w:rStyle w:val="Hyperlink"/>
            <w:noProof/>
          </w:rPr>
          <w:t>5.5.1. Operating System</w:t>
        </w:r>
        <w:r>
          <w:rPr>
            <w:noProof/>
            <w:webHidden/>
          </w:rPr>
          <w:tab/>
        </w:r>
        <w:r>
          <w:rPr>
            <w:noProof/>
            <w:webHidden/>
          </w:rPr>
          <w:fldChar w:fldCharType="begin"/>
        </w:r>
        <w:r>
          <w:rPr>
            <w:noProof/>
            <w:webHidden/>
          </w:rPr>
          <w:instrText xml:space="preserve"> PAGEREF _Toc118371196 \h </w:instrText>
        </w:r>
        <w:r>
          <w:rPr>
            <w:noProof/>
            <w:webHidden/>
          </w:rPr>
        </w:r>
        <w:r>
          <w:rPr>
            <w:noProof/>
            <w:webHidden/>
          </w:rPr>
          <w:fldChar w:fldCharType="separate"/>
        </w:r>
        <w:r>
          <w:rPr>
            <w:noProof/>
            <w:webHidden/>
          </w:rPr>
          <w:t>9</w:t>
        </w:r>
        <w:r>
          <w:rPr>
            <w:noProof/>
            <w:webHidden/>
          </w:rPr>
          <w:fldChar w:fldCharType="end"/>
        </w:r>
      </w:hyperlink>
    </w:p>
    <w:p w14:paraId="31CEDB81" w14:textId="4B9A26B4" w:rsidR="00653A0C" w:rsidRDefault="005D2662" w:rsidP="00653A0C">
      <w:pPr>
        <w:pStyle w:val="Heading1"/>
        <w:numPr>
          <w:ilvl w:val="0"/>
          <w:numId w:val="0"/>
        </w:numPr>
        <w:ind w:left="403"/>
      </w:pPr>
      <w:r>
        <w:fldChar w:fldCharType="end"/>
      </w:r>
      <w:bookmarkStart w:id="0" w:name="_Toc207768238"/>
    </w:p>
    <w:p w14:paraId="67C7AE1D" w14:textId="77777777" w:rsidR="009B0A63" w:rsidRPr="003602B9" w:rsidRDefault="00653A0C" w:rsidP="00653A0C">
      <w:pPr>
        <w:pStyle w:val="Heading1"/>
      </w:pPr>
      <w:r>
        <w:br w:type="page"/>
      </w:r>
      <w:bookmarkStart w:id="1" w:name="_Toc118371167"/>
      <w:r w:rsidR="009B0A63">
        <w:lastRenderedPageBreak/>
        <w:t>In</w:t>
      </w:r>
      <w:r w:rsidR="009B0A63" w:rsidRPr="003602B9">
        <w:t>troduction</w:t>
      </w:r>
      <w:bookmarkEnd w:id="0"/>
      <w:bookmarkEnd w:id="1"/>
    </w:p>
    <w:p w14:paraId="3CCC59F2" w14:textId="77777777" w:rsidR="009B0A63" w:rsidRDefault="009B0A63" w:rsidP="009B0A63">
      <w:pPr>
        <w:pStyle w:val="Heading2"/>
      </w:pPr>
      <w:bookmarkStart w:id="2" w:name="_Toc207768239"/>
      <w:bookmarkStart w:id="3" w:name="_Toc118371168"/>
      <w:r w:rsidRPr="009B0A63">
        <w:t>Intended Audience</w:t>
      </w:r>
      <w:bookmarkEnd w:id="2"/>
      <w:bookmarkEnd w:id="3"/>
    </w:p>
    <w:p w14:paraId="30EDCEEA" w14:textId="3593B067" w:rsidR="009B0A63" w:rsidRPr="00FC522C" w:rsidRDefault="008C5A80" w:rsidP="00FC522C">
      <w:pPr>
        <w:pStyle w:val="paragraph"/>
        <w:spacing w:before="0" w:beforeAutospacing="0" w:after="0" w:afterAutospacing="0"/>
        <w:ind w:left="720"/>
        <w:jc w:val="both"/>
        <w:textAlignment w:val="baseline"/>
        <w:rPr>
          <w:rFonts w:ascii="Segoe UI" w:hAnsi="Segoe UI" w:cs="Segoe UI"/>
          <w:sz w:val="18"/>
          <w:szCs w:val="18"/>
        </w:rPr>
      </w:pPr>
      <w:r>
        <w:rPr>
          <w:rStyle w:val="normaltextrun"/>
          <w:color w:val="000000"/>
        </w:rPr>
        <w:t>It is an excellent translation is to know and understand the target audience the people who will read and use the translation. The translator needs this information to communicate effectively.</w:t>
      </w:r>
      <w:r>
        <w:rPr>
          <w:rStyle w:val="eop"/>
          <w:color w:val="000000"/>
        </w:rPr>
        <w:t> </w:t>
      </w:r>
    </w:p>
    <w:p w14:paraId="2E27ADF7" w14:textId="77777777" w:rsidR="009B0A63" w:rsidRDefault="009B0A63" w:rsidP="009B0A63">
      <w:pPr>
        <w:pStyle w:val="Heading2"/>
      </w:pPr>
      <w:bookmarkStart w:id="4" w:name="_Toc207768241"/>
      <w:bookmarkStart w:id="5" w:name="_Toc118371169"/>
      <w:r w:rsidRPr="003602B9">
        <w:t>Project Purpose</w:t>
      </w:r>
      <w:bookmarkEnd w:id="4"/>
      <w:bookmarkEnd w:id="5"/>
    </w:p>
    <w:p w14:paraId="00FF77AC" w14:textId="77777777" w:rsidR="00D70223" w:rsidRDefault="00D70223" w:rsidP="00D70223">
      <w:pPr>
        <w:widowControl w:val="0"/>
        <w:numPr>
          <w:ilvl w:val="0"/>
          <w:numId w:val="43"/>
        </w:numPr>
        <w:rPr>
          <w:sz w:val="24"/>
          <w:szCs w:val="24"/>
        </w:rPr>
      </w:pPr>
      <w:bookmarkStart w:id="6" w:name="_Toc207768242"/>
      <w:r>
        <w:rPr>
          <w:sz w:val="24"/>
          <w:szCs w:val="24"/>
        </w:rPr>
        <w:t>The best thing about this application is it helps users to produce an error free result within a few seconds.</w:t>
      </w:r>
    </w:p>
    <w:p w14:paraId="639EAEF7" w14:textId="77777777" w:rsidR="00D70223" w:rsidRDefault="00D70223" w:rsidP="00D70223">
      <w:pPr>
        <w:widowControl w:val="0"/>
        <w:numPr>
          <w:ilvl w:val="0"/>
          <w:numId w:val="43"/>
        </w:numPr>
        <w:rPr>
          <w:sz w:val="24"/>
          <w:szCs w:val="24"/>
        </w:rPr>
      </w:pPr>
      <w:r>
        <w:rPr>
          <w:sz w:val="24"/>
          <w:szCs w:val="24"/>
        </w:rPr>
        <w:t>This application is compatible with almost every smart device having an internet connection.</w:t>
      </w:r>
    </w:p>
    <w:p w14:paraId="59AB1D63" w14:textId="77777777" w:rsidR="00D70223" w:rsidRDefault="00D70223" w:rsidP="00D70223">
      <w:pPr>
        <w:widowControl w:val="0"/>
        <w:numPr>
          <w:ilvl w:val="0"/>
          <w:numId w:val="43"/>
        </w:numPr>
        <w:rPr>
          <w:sz w:val="24"/>
          <w:szCs w:val="24"/>
        </w:rPr>
      </w:pPr>
      <w:r>
        <w:rPr>
          <w:sz w:val="24"/>
          <w:szCs w:val="24"/>
        </w:rPr>
        <w:t>This application don’t require any installation process and provides the best options for editing tasks</w:t>
      </w:r>
    </w:p>
    <w:p w14:paraId="7E01EFCD" w14:textId="77777777" w:rsidR="009B0A63" w:rsidRDefault="009B0A63" w:rsidP="009B0A63">
      <w:pPr>
        <w:pStyle w:val="Heading2"/>
      </w:pPr>
      <w:bookmarkStart w:id="7" w:name="_Toc118371170"/>
      <w:r w:rsidRPr="003602B9">
        <w:t>Key Project Objectives</w:t>
      </w:r>
      <w:bookmarkEnd w:id="6"/>
      <w:bookmarkEnd w:id="7"/>
    </w:p>
    <w:p w14:paraId="0AA20F03" w14:textId="77777777" w:rsidR="00D70223" w:rsidRPr="00D70223" w:rsidRDefault="00D70223" w:rsidP="00D70223">
      <w:pPr>
        <w:widowControl w:val="0"/>
        <w:numPr>
          <w:ilvl w:val="0"/>
          <w:numId w:val="43"/>
        </w:numPr>
        <w:rPr>
          <w:sz w:val="24"/>
          <w:szCs w:val="24"/>
        </w:rPr>
      </w:pPr>
      <w:bookmarkStart w:id="8" w:name="_toc389"/>
      <w:bookmarkStart w:id="9" w:name="_Toc207768243"/>
      <w:bookmarkEnd w:id="8"/>
      <w:r>
        <w:rPr>
          <w:sz w:val="24"/>
          <w:szCs w:val="24"/>
        </w:rPr>
        <w:t>Client id is displayed whenever connection is established.</w:t>
      </w:r>
    </w:p>
    <w:p w14:paraId="06269F30" w14:textId="77777777" w:rsidR="00D70223" w:rsidRPr="00D70223" w:rsidRDefault="00D70223" w:rsidP="00D70223">
      <w:pPr>
        <w:widowControl w:val="0"/>
        <w:numPr>
          <w:ilvl w:val="0"/>
          <w:numId w:val="43"/>
        </w:numPr>
        <w:rPr>
          <w:sz w:val="24"/>
          <w:szCs w:val="24"/>
        </w:rPr>
      </w:pPr>
      <w:r>
        <w:rPr>
          <w:sz w:val="24"/>
          <w:szCs w:val="24"/>
        </w:rPr>
        <w:t>Signal Handling when server shutdowns abruptly.</w:t>
      </w:r>
    </w:p>
    <w:p w14:paraId="12B5B7A7" w14:textId="77777777" w:rsidR="00D70223" w:rsidRPr="00D70223" w:rsidRDefault="00D70223" w:rsidP="00D70223">
      <w:pPr>
        <w:widowControl w:val="0"/>
        <w:numPr>
          <w:ilvl w:val="0"/>
          <w:numId w:val="43"/>
        </w:numPr>
        <w:rPr>
          <w:sz w:val="24"/>
          <w:szCs w:val="24"/>
        </w:rPr>
      </w:pPr>
      <w:r>
        <w:rPr>
          <w:sz w:val="24"/>
          <w:szCs w:val="24"/>
        </w:rPr>
        <w:t xml:space="preserve">Anonymous and Authenticated User. </w:t>
      </w:r>
    </w:p>
    <w:p w14:paraId="60533285" w14:textId="77777777" w:rsidR="00D70223" w:rsidRDefault="00D70223" w:rsidP="00D70223">
      <w:pPr>
        <w:widowControl w:val="0"/>
        <w:numPr>
          <w:ilvl w:val="0"/>
          <w:numId w:val="43"/>
        </w:numPr>
        <w:rPr>
          <w:sz w:val="24"/>
          <w:szCs w:val="24"/>
        </w:rPr>
      </w:pPr>
      <w:r>
        <w:rPr>
          <w:sz w:val="24"/>
          <w:szCs w:val="24"/>
        </w:rPr>
        <w:t>Multiple clients connected to a single server.</w:t>
      </w:r>
    </w:p>
    <w:p w14:paraId="72C602A3" w14:textId="77777777" w:rsidR="00D70223" w:rsidRDefault="00D70223" w:rsidP="00D70223">
      <w:pPr>
        <w:widowControl w:val="0"/>
        <w:numPr>
          <w:ilvl w:val="0"/>
          <w:numId w:val="43"/>
        </w:numPr>
        <w:rPr>
          <w:sz w:val="24"/>
          <w:szCs w:val="24"/>
        </w:rPr>
      </w:pPr>
      <w:r>
        <w:rPr>
          <w:sz w:val="24"/>
          <w:szCs w:val="24"/>
        </w:rPr>
        <w:t>Server shows the changes received from the edit command.</w:t>
      </w:r>
    </w:p>
    <w:p w14:paraId="31601DC1" w14:textId="77777777" w:rsidR="00D70223" w:rsidRDefault="00D70223" w:rsidP="00D70223">
      <w:pPr>
        <w:widowControl w:val="0"/>
        <w:numPr>
          <w:ilvl w:val="0"/>
          <w:numId w:val="43"/>
        </w:numPr>
        <w:rPr>
          <w:sz w:val="24"/>
          <w:szCs w:val="24"/>
        </w:rPr>
      </w:pPr>
      <w:r>
        <w:rPr>
          <w:sz w:val="24"/>
          <w:szCs w:val="24"/>
        </w:rPr>
        <w:t>Signal Handling for client shutdown.</w:t>
      </w:r>
    </w:p>
    <w:p w14:paraId="26AC0DDF" w14:textId="77777777" w:rsidR="009B0A63" w:rsidRDefault="009B0A63" w:rsidP="009B0A63">
      <w:pPr>
        <w:pStyle w:val="Heading2"/>
      </w:pPr>
      <w:bookmarkStart w:id="10" w:name="_Toc118371171"/>
      <w:r>
        <w:t>P</w:t>
      </w:r>
      <w:r w:rsidRPr="003602B9">
        <w:t>roject Scope and Limitation</w:t>
      </w:r>
      <w:bookmarkEnd w:id="9"/>
      <w:bookmarkEnd w:id="10"/>
    </w:p>
    <w:p w14:paraId="21F7488B" w14:textId="77777777" w:rsidR="00D70223" w:rsidRPr="00D70223" w:rsidRDefault="00D70223" w:rsidP="00D70223">
      <w:pPr>
        <w:pStyle w:val="paragraph"/>
        <w:shd w:val="clear" w:color="auto" w:fill="FFFFFF"/>
        <w:spacing w:before="0" w:beforeAutospacing="0" w:after="0" w:afterAutospacing="0"/>
        <w:ind w:left="720"/>
        <w:jc w:val="both"/>
        <w:textAlignment w:val="baseline"/>
        <w:rPr>
          <w:rStyle w:val="normaltextrun"/>
          <w:color w:val="202124"/>
          <w:shd w:val="clear" w:color="auto" w:fill="FFFFFF"/>
        </w:rPr>
      </w:pPr>
      <w:r w:rsidRPr="00D70223">
        <w:rPr>
          <w:rStyle w:val="normaltextrun"/>
          <w:color w:val="202124"/>
          <w:shd w:val="clear" w:color="auto" w:fill="FFFFFF"/>
        </w:rPr>
        <w:t>This project aims for users to edit there text files easily from any device having internet connection.The user  can  easily access this application by just there User Id and Password from any device.This application don’t require any installation process and provides the best options for editing tasks and it is compatible with almost every smart device.</w:t>
      </w:r>
    </w:p>
    <w:p w14:paraId="53F96728" w14:textId="77777777" w:rsidR="00D70223" w:rsidRPr="00632C3B" w:rsidRDefault="00D70223" w:rsidP="00FC522C">
      <w:pPr>
        <w:pStyle w:val="paragraph"/>
        <w:shd w:val="clear" w:color="auto" w:fill="FFFFFF"/>
        <w:spacing w:before="0" w:beforeAutospacing="0" w:after="0" w:afterAutospacing="0"/>
        <w:ind w:left="720"/>
        <w:jc w:val="both"/>
        <w:textAlignment w:val="baseline"/>
      </w:pPr>
    </w:p>
    <w:p w14:paraId="454331C3" w14:textId="77777777" w:rsidR="009B0A63" w:rsidRDefault="009B0A63" w:rsidP="009B0A63">
      <w:pPr>
        <w:pStyle w:val="Heading2"/>
      </w:pPr>
      <w:bookmarkStart w:id="11" w:name="_Toc207768246"/>
      <w:bookmarkStart w:id="12" w:name="_Toc118371172"/>
      <w:r w:rsidRPr="003602B9">
        <w:t>Functional Overview</w:t>
      </w:r>
      <w:bookmarkEnd w:id="11"/>
      <w:bookmarkEnd w:id="12"/>
    </w:p>
    <w:p w14:paraId="3D9CE254" w14:textId="77777777" w:rsidR="00FC522C" w:rsidRDefault="00FC522C" w:rsidP="00FC522C">
      <w:pPr>
        <w:pStyle w:val="paragraph"/>
        <w:shd w:val="clear" w:color="auto" w:fill="FFFFFF"/>
        <w:spacing w:before="0" w:beforeAutospacing="0" w:after="0" w:afterAutospacing="0"/>
        <w:ind w:left="360" w:firstLine="360"/>
        <w:jc w:val="both"/>
        <w:textAlignment w:val="baseline"/>
        <w:rPr>
          <w:rStyle w:val="normaltextrun"/>
          <w:color w:val="000000"/>
        </w:rPr>
      </w:pPr>
      <w:bookmarkStart w:id="13" w:name="_Toc207768248"/>
      <w:bookmarkStart w:id="14" w:name="_Toc368912257"/>
      <w:r>
        <w:rPr>
          <w:rStyle w:val="normaltextrun"/>
          <w:color w:val="000000"/>
        </w:rPr>
        <w:t>Following header files are included in the program:</w:t>
      </w:r>
    </w:p>
    <w:p w14:paraId="46A396DE" w14:textId="77777777" w:rsidR="00FC522C" w:rsidRDefault="00FC522C" w:rsidP="00FC522C">
      <w:pPr>
        <w:pStyle w:val="paragraph"/>
        <w:shd w:val="clear" w:color="auto" w:fill="FFFFFF"/>
        <w:spacing w:before="0" w:beforeAutospacing="0" w:after="0" w:afterAutospacing="0"/>
        <w:ind w:left="2880"/>
        <w:jc w:val="both"/>
        <w:textAlignment w:val="baseline"/>
        <w:rPr>
          <w:rFonts w:ascii="Segoe UI" w:hAnsi="Segoe UI" w:cs="Segoe UI"/>
          <w:sz w:val="18"/>
          <w:szCs w:val="18"/>
        </w:rPr>
      </w:pPr>
      <w:r>
        <w:rPr>
          <w:rStyle w:val="eop"/>
          <w:color w:val="000000"/>
        </w:rPr>
        <w:t> </w:t>
      </w:r>
    </w:p>
    <w:p w14:paraId="0CDFA123" w14:textId="77777777" w:rsidR="00FC522C" w:rsidRDefault="00FC522C" w:rsidP="00FC522C">
      <w:pPr>
        <w:pStyle w:val="paragraph"/>
        <w:numPr>
          <w:ilvl w:val="0"/>
          <w:numId w:val="31"/>
        </w:numPr>
        <w:spacing w:before="0" w:beforeAutospacing="0" w:after="0" w:afterAutospacing="0"/>
        <w:ind w:left="1080" w:firstLine="0"/>
        <w:jc w:val="both"/>
        <w:textAlignment w:val="baseline"/>
      </w:pPr>
      <w:r>
        <w:rPr>
          <w:rStyle w:val="normaltextrun"/>
          <w:color w:val="000000"/>
        </w:rPr>
        <w:t>#include &lt;sys/socket.h&gt;</w:t>
      </w:r>
      <w:r>
        <w:rPr>
          <w:rStyle w:val="eop"/>
          <w:color w:val="000000"/>
        </w:rPr>
        <w:t> </w:t>
      </w:r>
    </w:p>
    <w:p w14:paraId="7A357110" w14:textId="77777777" w:rsidR="00FC522C" w:rsidRDefault="00FC522C" w:rsidP="00FC522C">
      <w:pPr>
        <w:pStyle w:val="paragraph"/>
        <w:numPr>
          <w:ilvl w:val="0"/>
          <w:numId w:val="31"/>
        </w:numPr>
        <w:spacing w:before="0" w:beforeAutospacing="0" w:after="0" w:afterAutospacing="0"/>
        <w:ind w:left="1080" w:firstLine="0"/>
        <w:jc w:val="both"/>
        <w:textAlignment w:val="baseline"/>
      </w:pPr>
      <w:r>
        <w:rPr>
          <w:rStyle w:val="normaltextrun"/>
          <w:color w:val="000000"/>
        </w:rPr>
        <w:t>#include &lt;netinet/in.h&gt;</w:t>
      </w:r>
      <w:r>
        <w:rPr>
          <w:rStyle w:val="eop"/>
          <w:color w:val="000000"/>
        </w:rPr>
        <w:t> </w:t>
      </w:r>
    </w:p>
    <w:p w14:paraId="6F3F593D" w14:textId="77777777" w:rsidR="00FC522C" w:rsidRDefault="00FC522C" w:rsidP="00FC522C">
      <w:pPr>
        <w:pStyle w:val="paragraph"/>
        <w:numPr>
          <w:ilvl w:val="0"/>
          <w:numId w:val="31"/>
        </w:numPr>
        <w:spacing w:before="0" w:beforeAutospacing="0" w:after="0" w:afterAutospacing="0"/>
        <w:ind w:left="1080" w:firstLine="0"/>
        <w:jc w:val="both"/>
        <w:textAlignment w:val="baseline"/>
      </w:pPr>
      <w:r>
        <w:rPr>
          <w:rStyle w:val="normaltextrun"/>
          <w:color w:val="000000"/>
        </w:rPr>
        <w:t>#include &lt;arpa/inet.h&gt;</w:t>
      </w:r>
      <w:r>
        <w:rPr>
          <w:rStyle w:val="eop"/>
          <w:color w:val="000000"/>
        </w:rPr>
        <w:t> </w:t>
      </w:r>
    </w:p>
    <w:p w14:paraId="6C4F5EB0" w14:textId="77777777" w:rsidR="00FC522C" w:rsidRDefault="00FC522C" w:rsidP="00FC522C">
      <w:pPr>
        <w:pStyle w:val="paragraph"/>
        <w:numPr>
          <w:ilvl w:val="0"/>
          <w:numId w:val="31"/>
        </w:numPr>
        <w:spacing w:before="0" w:beforeAutospacing="0" w:after="0" w:afterAutospacing="0"/>
        <w:ind w:left="1080" w:firstLine="0"/>
        <w:jc w:val="both"/>
        <w:textAlignment w:val="baseline"/>
      </w:pPr>
      <w:r>
        <w:rPr>
          <w:rStyle w:val="normaltextrun"/>
          <w:color w:val="000000"/>
        </w:rPr>
        <w:t>#include &lt;stdio.h&gt;</w:t>
      </w:r>
      <w:r>
        <w:rPr>
          <w:rStyle w:val="eop"/>
          <w:color w:val="000000"/>
        </w:rPr>
        <w:t> </w:t>
      </w:r>
    </w:p>
    <w:p w14:paraId="3BF06493" w14:textId="77777777" w:rsidR="00FC522C" w:rsidRDefault="00FC522C" w:rsidP="00FC522C">
      <w:pPr>
        <w:pStyle w:val="paragraph"/>
        <w:numPr>
          <w:ilvl w:val="0"/>
          <w:numId w:val="31"/>
        </w:numPr>
        <w:spacing w:before="0" w:beforeAutospacing="0" w:after="0" w:afterAutospacing="0"/>
        <w:ind w:left="1080" w:firstLine="0"/>
        <w:jc w:val="both"/>
        <w:textAlignment w:val="baseline"/>
      </w:pPr>
      <w:r>
        <w:rPr>
          <w:rStyle w:val="normaltextrun"/>
          <w:color w:val="000000"/>
        </w:rPr>
        <w:t>#include &lt;stdlib.h&gt;</w:t>
      </w:r>
      <w:r>
        <w:rPr>
          <w:rStyle w:val="eop"/>
          <w:color w:val="000000"/>
        </w:rPr>
        <w:t> </w:t>
      </w:r>
    </w:p>
    <w:p w14:paraId="104F1EC4" w14:textId="77777777" w:rsidR="00FC522C" w:rsidRDefault="00FC522C" w:rsidP="00FC522C">
      <w:pPr>
        <w:pStyle w:val="paragraph"/>
        <w:numPr>
          <w:ilvl w:val="0"/>
          <w:numId w:val="32"/>
        </w:numPr>
        <w:spacing w:before="0" w:beforeAutospacing="0" w:after="0" w:afterAutospacing="0"/>
        <w:ind w:left="1080" w:firstLine="0"/>
        <w:jc w:val="both"/>
        <w:textAlignment w:val="baseline"/>
      </w:pPr>
      <w:r>
        <w:rPr>
          <w:rStyle w:val="normaltextrun"/>
          <w:color w:val="000000"/>
        </w:rPr>
        <w:t>#include &lt;unistd.h&gt;</w:t>
      </w:r>
      <w:r>
        <w:rPr>
          <w:rStyle w:val="eop"/>
          <w:color w:val="000000"/>
        </w:rPr>
        <w:t> </w:t>
      </w:r>
    </w:p>
    <w:p w14:paraId="465C03FE" w14:textId="77777777" w:rsidR="00FC522C" w:rsidRDefault="00FC522C" w:rsidP="00FC522C">
      <w:pPr>
        <w:pStyle w:val="paragraph"/>
        <w:numPr>
          <w:ilvl w:val="0"/>
          <w:numId w:val="32"/>
        </w:numPr>
        <w:spacing w:before="0" w:beforeAutospacing="0" w:after="0" w:afterAutospacing="0"/>
        <w:ind w:left="1080" w:firstLine="0"/>
        <w:jc w:val="both"/>
        <w:textAlignment w:val="baseline"/>
      </w:pPr>
      <w:r>
        <w:rPr>
          <w:rStyle w:val="normaltextrun"/>
          <w:color w:val="000000"/>
        </w:rPr>
        <w:t>#include &lt;string.h&gt;</w:t>
      </w:r>
      <w:r>
        <w:rPr>
          <w:rStyle w:val="eop"/>
          <w:color w:val="000000"/>
        </w:rPr>
        <w:t> </w:t>
      </w:r>
    </w:p>
    <w:p w14:paraId="5312095B" w14:textId="0E0698BF" w:rsidR="00FC522C" w:rsidRPr="00FC522C" w:rsidRDefault="00FC522C" w:rsidP="00FC522C">
      <w:pPr>
        <w:pStyle w:val="paragraph"/>
        <w:numPr>
          <w:ilvl w:val="0"/>
          <w:numId w:val="32"/>
        </w:numPr>
        <w:spacing w:before="0" w:beforeAutospacing="0" w:after="0" w:afterAutospacing="0"/>
        <w:ind w:left="1080" w:firstLine="0"/>
        <w:jc w:val="both"/>
        <w:textAlignment w:val="baseline"/>
        <w:rPr>
          <w:rStyle w:val="eop"/>
        </w:rPr>
      </w:pPr>
      <w:r>
        <w:rPr>
          <w:rStyle w:val="normaltextrun"/>
          <w:color w:val="000000"/>
        </w:rPr>
        <w:t>#include &lt;sys/types.h&gt;</w:t>
      </w:r>
      <w:r>
        <w:rPr>
          <w:rStyle w:val="eop"/>
          <w:color w:val="000000"/>
        </w:rPr>
        <w:t> </w:t>
      </w:r>
    </w:p>
    <w:p w14:paraId="2E1EA251" w14:textId="77777777" w:rsidR="00FC522C" w:rsidRDefault="00FC522C" w:rsidP="00FC522C">
      <w:pPr>
        <w:pStyle w:val="paragraph"/>
        <w:spacing w:before="0" w:beforeAutospacing="0" w:after="0" w:afterAutospacing="0"/>
        <w:ind w:left="1080"/>
        <w:jc w:val="both"/>
        <w:textAlignment w:val="baseline"/>
      </w:pPr>
    </w:p>
    <w:p w14:paraId="777CC2AB" w14:textId="77777777" w:rsidR="006B3C2A" w:rsidRDefault="009D4FE0" w:rsidP="006B3C2A">
      <w:pPr>
        <w:pStyle w:val="Heading1"/>
      </w:pPr>
      <w:bookmarkStart w:id="15" w:name="_Toc207768251"/>
      <w:bookmarkStart w:id="16" w:name="_Toc118371173"/>
      <w:bookmarkEnd w:id="13"/>
      <w:bookmarkEnd w:id="14"/>
      <w:r w:rsidRPr="003602B9">
        <w:lastRenderedPageBreak/>
        <w:t>Design Overview</w:t>
      </w:r>
      <w:bookmarkStart w:id="17" w:name="_Toc207768252"/>
      <w:bookmarkEnd w:id="15"/>
      <w:bookmarkEnd w:id="16"/>
    </w:p>
    <w:p w14:paraId="7A4A1479" w14:textId="0648FA29" w:rsidR="00D70223" w:rsidRDefault="00D70223" w:rsidP="00D70223">
      <w:pPr>
        <w:numPr>
          <w:ilvl w:val="0"/>
          <w:numId w:val="45"/>
        </w:numPr>
        <w:pBdr>
          <w:top w:val="nil"/>
          <w:left w:val="nil"/>
          <w:bottom w:val="nil"/>
          <w:right w:val="nil"/>
          <w:between w:val="nil"/>
        </w:pBdr>
        <w:spacing w:after="140" w:line="276" w:lineRule="auto"/>
        <w:jc w:val="both"/>
        <w:rPr>
          <w:b/>
          <w:sz w:val="24"/>
          <w:szCs w:val="24"/>
        </w:rPr>
      </w:pPr>
      <w:r>
        <w:rPr>
          <w:b/>
          <w:sz w:val="24"/>
          <w:szCs w:val="24"/>
        </w:rPr>
        <w:t>Remote Line Editor</w:t>
      </w:r>
      <w:r>
        <w:rPr>
          <w:b/>
          <w:color w:val="000000"/>
          <w:sz w:val="24"/>
          <w:szCs w:val="24"/>
        </w:rPr>
        <w:t xml:space="preserve"> comprises of the following modules</w:t>
      </w:r>
      <w:r>
        <w:rPr>
          <w:b/>
          <w:sz w:val="24"/>
          <w:szCs w:val="24"/>
        </w:rPr>
        <w:t xml:space="preserve"> in maintain database</w:t>
      </w:r>
      <w:r>
        <w:rPr>
          <w:b/>
          <w:color w:val="000000"/>
          <w:sz w:val="24"/>
          <w:szCs w:val="24"/>
        </w:rPr>
        <w:t>:</w:t>
      </w:r>
    </w:p>
    <w:p w14:paraId="38B1BB28" w14:textId="69AB5EA7" w:rsidR="00D70223" w:rsidRDefault="00D70223" w:rsidP="00D70223">
      <w:pPr>
        <w:pBdr>
          <w:top w:val="nil"/>
          <w:left w:val="nil"/>
          <w:bottom w:val="nil"/>
          <w:right w:val="nil"/>
          <w:between w:val="nil"/>
        </w:pBdr>
        <w:spacing w:after="140" w:line="276" w:lineRule="auto"/>
        <w:jc w:val="both"/>
        <w:rPr>
          <w:b/>
          <w:sz w:val="24"/>
          <w:szCs w:val="24"/>
        </w:rPr>
      </w:pPr>
    </w:p>
    <w:p w14:paraId="36600C07" w14:textId="77777777" w:rsidR="00D70223" w:rsidRDefault="00D70223" w:rsidP="00D70223">
      <w:pPr>
        <w:pBdr>
          <w:top w:val="nil"/>
          <w:left w:val="nil"/>
          <w:bottom w:val="nil"/>
          <w:right w:val="nil"/>
          <w:between w:val="nil"/>
        </w:pBdr>
        <w:spacing w:after="140" w:line="276" w:lineRule="auto"/>
        <w:jc w:val="both"/>
        <w:rPr>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020A1629" w14:textId="77777777" w:rsidTr="00FB2AEF">
        <w:trPr>
          <w:trHeight w:val="302"/>
        </w:trPr>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DBA3473"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7AD355"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sz w:val="24"/>
                <w:szCs w:val="24"/>
              </w:rPr>
              <w:t>Change Directory command</w:t>
            </w:r>
          </w:p>
        </w:tc>
      </w:tr>
      <w:tr w:rsidR="00D70223" w14:paraId="11DADC24"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800D1CC"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27D7413"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p>
        </w:tc>
      </w:tr>
      <w:tr w:rsidR="00D70223" w14:paraId="7B486BE8"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43BFF63"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CC1362E"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 xml:space="preserve">The </w:t>
            </w:r>
            <w:r>
              <w:rPr>
                <w:sz w:val="24"/>
                <w:szCs w:val="24"/>
              </w:rPr>
              <w:t>function is used to change the directory.</w:t>
            </w:r>
          </w:p>
        </w:tc>
      </w:tr>
    </w:tbl>
    <w:p w14:paraId="2460A462" w14:textId="77777777" w:rsidR="00D70223" w:rsidRDefault="00D70223" w:rsidP="00D70223">
      <w:pPr>
        <w:pBdr>
          <w:top w:val="nil"/>
          <w:left w:val="nil"/>
          <w:bottom w:val="nil"/>
          <w:right w:val="nil"/>
          <w:between w:val="nil"/>
        </w:pBdr>
        <w:tabs>
          <w:tab w:val="left" w:pos="6135"/>
        </w:tabs>
        <w:spacing w:line="276" w:lineRule="auto"/>
        <w:jc w:val="both"/>
        <w:rPr>
          <w:b/>
          <w:color w:val="000000"/>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30D77959"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F1C3E"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F3B4BCB"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sz w:val="24"/>
                <w:szCs w:val="24"/>
              </w:rPr>
              <w:t>list Directory command</w:t>
            </w:r>
          </w:p>
        </w:tc>
      </w:tr>
      <w:tr w:rsidR="00D70223" w14:paraId="0AE3041E"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571390"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896590D"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p>
        </w:tc>
      </w:tr>
      <w:tr w:rsidR="00D70223" w14:paraId="585E43B9"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21B5CF"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48A7E8"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 xml:space="preserve">The </w:t>
            </w:r>
            <w:r>
              <w:rPr>
                <w:sz w:val="24"/>
                <w:szCs w:val="24"/>
              </w:rPr>
              <w:t>function is used to list the contents of the directory.</w:t>
            </w:r>
          </w:p>
        </w:tc>
      </w:tr>
    </w:tbl>
    <w:p w14:paraId="3359053F" w14:textId="77777777" w:rsidR="00D70223" w:rsidRDefault="00D70223" w:rsidP="00D70223">
      <w:pPr>
        <w:pBdr>
          <w:top w:val="nil"/>
          <w:left w:val="nil"/>
          <w:bottom w:val="nil"/>
          <w:right w:val="nil"/>
          <w:between w:val="nil"/>
        </w:pBdr>
        <w:tabs>
          <w:tab w:val="left" w:pos="6135"/>
        </w:tabs>
        <w:spacing w:line="276" w:lineRule="auto"/>
        <w:jc w:val="both"/>
        <w:rPr>
          <w:color w:val="000000"/>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72DCE770"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92B1115"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43B529C"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sz w:val="24"/>
                <w:szCs w:val="24"/>
              </w:rPr>
              <w:t>print command</w:t>
            </w:r>
          </w:p>
        </w:tc>
      </w:tr>
      <w:tr w:rsidR="00D70223" w14:paraId="1C59DB3B"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FA79971"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BB6514C"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p>
        </w:tc>
      </w:tr>
      <w:tr w:rsidR="00D70223" w14:paraId="117D2FA2"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E3C1B69"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F44EBB"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Th</w:t>
            </w:r>
            <w:r>
              <w:rPr>
                <w:sz w:val="24"/>
                <w:szCs w:val="24"/>
              </w:rPr>
              <w:t>is function is used to print the contents inside the file.</w:t>
            </w:r>
          </w:p>
        </w:tc>
      </w:tr>
    </w:tbl>
    <w:p w14:paraId="0A990936" w14:textId="77777777" w:rsidR="00D70223" w:rsidRDefault="00D70223" w:rsidP="00D70223">
      <w:pPr>
        <w:pBdr>
          <w:top w:val="nil"/>
          <w:left w:val="nil"/>
          <w:bottom w:val="nil"/>
          <w:right w:val="nil"/>
          <w:between w:val="nil"/>
        </w:pBdr>
        <w:spacing w:after="140" w:line="276" w:lineRule="auto"/>
        <w:jc w:val="both"/>
        <w:rPr>
          <w:color w:val="000000"/>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546AE316"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C03084D"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B6247D8"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sz w:val="24"/>
                <w:szCs w:val="24"/>
              </w:rPr>
              <w:t>Edit</w:t>
            </w:r>
            <w:r>
              <w:rPr>
                <w:color w:val="000000"/>
                <w:sz w:val="24"/>
                <w:szCs w:val="24"/>
              </w:rPr>
              <w:t xml:space="preserve"> </w:t>
            </w:r>
            <w:r>
              <w:rPr>
                <w:sz w:val="24"/>
                <w:szCs w:val="24"/>
              </w:rPr>
              <w:t>command</w:t>
            </w:r>
          </w:p>
        </w:tc>
      </w:tr>
      <w:tr w:rsidR="00D70223" w14:paraId="7AC84CF3"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396B6FC"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F69BEA"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p>
        </w:tc>
      </w:tr>
      <w:tr w:rsidR="00D70223" w14:paraId="4C29A87D"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13D0A86"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DC9A772" w14:textId="77777777" w:rsidR="00D70223" w:rsidRDefault="00D70223" w:rsidP="00FB2AEF">
            <w:pPr>
              <w:pBdr>
                <w:top w:val="nil"/>
                <w:left w:val="nil"/>
                <w:bottom w:val="nil"/>
                <w:right w:val="nil"/>
                <w:between w:val="nil"/>
              </w:pBdr>
              <w:tabs>
                <w:tab w:val="left" w:pos="6135"/>
              </w:tabs>
              <w:spacing w:line="276" w:lineRule="auto"/>
              <w:jc w:val="both"/>
              <w:rPr>
                <w:color w:val="000000"/>
                <w:sz w:val="24"/>
                <w:szCs w:val="24"/>
              </w:rPr>
            </w:pPr>
            <w:r>
              <w:rPr>
                <w:color w:val="000000"/>
                <w:sz w:val="24"/>
                <w:szCs w:val="24"/>
              </w:rPr>
              <w:t>Th</w:t>
            </w:r>
            <w:r>
              <w:rPr>
                <w:sz w:val="24"/>
                <w:szCs w:val="24"/>
              </w:rPr>
              <w:t>is function is used to edit a particular line in the filename</w:t>
            </w:r>
          </w:p>
        </w:tc>
      </w:tr>
    </w:tbl>
    <w:p w14:paraId="0D223E23" w14:textId="77777777" w:rsidR="00D70223" w:rsidRDefault="00D70223" w:rsidP="00D70223">
      <w:pPr>
        <w:spacing w:after="140" w:line="276" w:lineRule="auto"/>
        <w:jc w:val="both"/>
        <w:rPr>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70819171"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68D78" w14:textId="77777777" w:rsidR="00D70223" w:rsidRDefault="00D70223" w:rsidP="00FB2AEF">
            <w:pPr>
              <w:tabs>
                <w:tab w:val="left" w:pos="6135"/>
              </w:tabs>
              <w:spacing w:line="276" w:lineRule="auto"/>
              <w:jc w:val="both"/>
              <w:rPr>
                <w:sz w:val="24"/>
                <w:szCs w:val="24"/>
              </w:rPr>
            </w:pPr>
            <w:r>
              <w:rPr>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75E1CBE" w14:textId="77777777" w:rsidR="00D70223" w:rsidRDefault="00D70223" w:rsidP="00FB2AEF">
            <w:pPr>
              <w:tabs>
                <w:tab w:val="left" w:pos="6135"/>
              </w:tabs>
              <w:spacing w:line="276" w:lineRule="auto"/>
              <w:jc w:val="both"/>
              <w:rPr>
                <w:sz w:val="24"/>
                <w:szCs w:val="24"/>
              </w:rPr>
            </w:pPr>
            <w:r>
              <w:rPr>
                <w:sz w:val="24"/>
                <w:szCs w:val="24"/>
              </w:rPr>
              <w:t>Select command</w:t>
            </w:r>
          </w:p>
        </w:tc>
      </w:tr>
      <w:tr w:rsidR="00D70223" w14:paraId="402F59F7"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5B595F6" w14:textId="77777777" w:rsidR="00D70223" w:rsidRDefault="00D70223" w:rsidP="00FB2AEF">
            <w:pPr>
              <w:tabs>
                <w:tab w:val="left" w:pos="6135"/>
              </w:tabs>
              <w:spacing w:line="276" w:lineRule="auto"/>
              <w:jc w:val="both"/>
              <w:rPr>
                <w:sz w:val="24"/>
                <w:szCs w:val="24"/>
              </w:rPr>
            </w:pPr>
            <w:r>
              <w:rPr>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246C63A" w14:textId="77777777" w:rsidR="00D70223" w:rsidRDefault="00D70223" w:rsidP="00FB2AEF">
            <w:pPr>
              <w:tabs>
                <w:tab w:val="left" w:pos="6135"/>
              </w:tabs>
              <w:spacing w:line="276" w:lineRule="auto"/>
              <w:jc w:val="both"/>
              <w:rPr>
                <w:sz w:val="24"/>
                <w:szCs w:val="24"/>
              </w:rPr>
            </w:pPr>
          </w:p>
        </w:tc>
      </w:tr>
      <w:tr w:rsidR="00D70223" w14:paraId="6F7E3C68"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39B29BA" w14:textId="77777777" w:rsidR="00D70223" w:rsidRDefault="00D70223" w:rsidP="00FB2AEF">
            <w:pPr>
              <w:tabs>
                <w:tab w:val="left" w:pos="6135"/>
              </w:tabs>
              <w:spacing w:line="276" w:lineRule="auto"/>
              <w:jc w:val="both"/>
              <w:rPr>
                <w:sz w:val="24"/>
                <w:szCs w:val="24"/>
              </w:rPr>
            </w:pPr>
            <w:r>
              <w:rPr>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29CABF9" w14:textId="77777777" w:rsidR="00D70223" w:rsidRDefault="00D70223" w:rsidP="00FB2AEF">
            <w:pPr>
              <w:tabs>
                <w:tab w:val="left" w:pos="6135"/>
              </w:tabs>
              <w:spacing w:line="276" w:lineRule="auto"/>
              <w:jc w:val="both"/>
              <w:rPr>
                <w:sz w:val="24"/>
                <w:szCs w:val="24"/>
              </w:rPr>
            </w:pPr>
            <w:r>
              <w:rPr>
                <w:sz w:val="24"/>
                <w:szCs w:val="24"/>
              </w:rPr>
              <w:t>This function is used to select the filename.</w:t>
            </w:r>
          </w:p>
        </w:tc>
      </w:tr>
    </w:tbl>
    <w:p w14:paraId="58E05086" w14:textId="77777777" w:rsidR="00D70223" w:rsidRDefault="00D70223" w:rsidP="00D70223">
      <w:pPr>
        <w:spacing w:after="140" w:line="276" w:lineRule="auto"/>
        <w:jc w:val="both"/>
        <w:rPr>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4DE7DA0F"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7E1081" w14:textId="77777777" w:rsidR="00D70223" w:rsidRDefault="00D70223" w:rsidP="00FB2AEF">
            <w:pPr>
              <w:tabs>
                <w:tab w:val="left" w:pos="6135"/>
              </w:tabs>
              <w:spacing w:line="276" w:lineRule="auto"/>
              <w:jc w:val="both"/>
              <w:rPr>
                <w:sz w:val="24"/>
                <w:szCs w:val="24"/>
              </w:rPr>
            </w:pPr>
            <w:r>
              <w:rPr>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F4BE6F3" w14:textId="77777777" w:rsidR="00D70223" w:rsidRDefault="00D70223" w:rsidP="00FB2AEF">
            <w:pPr>
              <w:tabs>
                <w:tab w:val="left" w:pos="6135"/>
              </w:tabs>
              <w:spacing w:line="276" w:lineRule="auto"/>
              <w:jc w:val="both"/>
              <w:rPr>
                <w:sz w:val="24"/>
                <w:szCs w:val="24"/>
              </w:rPr>
            </w:pPr>
            <w:r>
              <w:rPr>
                <w:sz w:val="24"/>
                <w:szCs w:val="24"/>
              </w:rPr>
              <w:t>Help command</w:t>
            </w:r>
          </w:p>
        </w:tc>
      </w:tr>
      <w:tr w:rsidR="00D70223" w14:paraId="5A756592"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2A54CF0" w14:textId="77777777" w:rsidR="00D70223" w:rsidRDefault="00D70223" w:rsidP="00FB2AEF">
            <w:pPr>
              <w:tabs>
                <w:tab w:val="left" w:pos="6135"/>
              </w:tabs>
              <w:spacing w:line="276" w:lineRule="auto"/>
              <w:jc w:val="both"/>
              <w:rPr>
                <w:sz w:val="24"/>
                <w:szCs w:val="24"/>
              </w:rPr>
            </w:pPr>
            <w:r>
              <w:rPr>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8564B6" w14:textId="77777777" w:rsidR="00D70223" w:rsidRDefault="00D70223" w:rsidP="00FB2AEF">
            <w:pPr>
              <w:tabs>
                <w:tab w:val="left" w:pos="6135"/>
              </w:tabs>
              <w:spacing w:line="276" w:lineRule="auto"/>
              <w:jc w:val="both"/>
              <w:rPr>
                <w:sz w:val="24"/>
                <w:szCs w:val="24"/>
              </w:rPr>
            </w:pPr>
          </w:p>
        </w:tc>
      </w:tr>
      <w:tr w:rsidR="00D70223" w14:paraId="72C2C074"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4C66881" w14:textId="77777777" w:rsidR="00D70223" w:rsidRDefault="00D70223" w:rsidP="00FB2AEF">
            <w:pPr>
              <w:tabs>
                <w:tab w:val="left" w:pos="6135"/>
              </w:tabs>
              <w:spacing w:line="276" w:lineRule="auto"/>
              <w:jc w:val="both"/>
              <w:rPr>
                <w:sz w:val="24"/>
                <w:szCs w:val="24"/>
              </w:rPr>
            </w:pPr>
            <w:r>
              <w:rPr>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AA40E3B" w14:textId="77777777" w:rsidR="00D70223" w:rsidRDefault="00D70223" w:rsidP="00FB2AEF">
            <w:pPr>
              <w:tabs>
                <w:tab w:val="left" w:pos="6135"/>
              </w:tabs>
              <w:spacing w:line="276" w:lineRule="auto"/>
              <w:jc w:val="both"/>
              <w:rPr>
                <w:sz w:val="24"/>
                <w:szCs w:val="24"/>
              </w:rPr>
            </w:pPr>
            <w:r>
              <w:rPr>
                <w:sz w:val="24"/>
                <w:szCs w:val="24"/>
              </w:rPr>
              <w:t>This command is used to list down all the commands inside the editor.</w:t>
            </w:r>
          </w:p>
        </w:tc>
      </w:tr>
    </w:tbl>
    <w:p w14:paraId="345E05DF" w14:textId="77777777" w:rsidR="00D70223" w:rsidRDefault="00D70223" w:rsidP="00D70223">
      <w:pPr>
        <w:spacing w:after="140" w:line="276" w:lineRule="auto"/>
        <w:jc w:val="both"/>
        <w:rPr>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5E600428"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140CDD" w14:textId="77777777" w:rsidR="00D70223" w:rsidRDefault="00D70223" w:rsidP="00FB2AEF">
            <w:pPr>
              <w:tabs>
                <w:tab w:val="left" w:pos="6135"/>
              </w:tabs>
              <w:spacing w:line="276" w:lineRule="auto"/>
              <w:jc w:val="both"/>
              <w:rPr>
                <w:sz w:val="24"/>
                <w:szCs w:val="24"/>
              </w:rPr>
            </w:pPr>
            <w:r>
              <w:rPr>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A3E2D64" w14:textId="77777777" w:rsidR="00D70223" w:rsidRDefault="00D70223" w:rsidP="00FB2AEF">
            <w:pPr>
              <w:tabs>
                <w:tab w:val="left" w:pos="6135"/>
              </w:tabs>
              <w:spacing w:line="276" w:lineRule="auto"/>
              <w:jc w:val="both"/>
              <w:rPr>
                <w:sz w:val="24"/>
                <w:szCs w:val="24"/>
              </w:rPr>
            </w:pPr>
            <w:r>
              <w:rPr>
                <w:sz w:val="24"/>
                <w:szCs w:val="24"/>
              </w:rPr>
              <w:t>help ls,print,edit</w:t>
            </w:r>
          </w:p>
        </w:tc>
      </w:tr>
      <w:tr w:rsidR="00D70223" w14:paraId="523CEB0D"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C6087" w14:textId="77777777" w:rsidR="00D70223" w:rsidRDefault="00D70223" w:rsidP="00FB2AEF">
            <w:pPr>
              <w:tabs>
                <w:tab w:val="left" w:pos="6135"/>
              </w:tabs>
              <w:spacing w:line="276" w:lineRule="auto"/>
              <w:jc w:val="both"/>
              <w:rPr>
                <w:sz w:val="24"/>
                <w:szCs w:val="24"/>
              </w:rPr>
            </w:pPr>
            <w:r>
              <w:rPr>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85FE765" w14:textId="77777777" w:rsidR="00D70223" w:rsidRDefault="00D70223" w:rsidP="00FB2AEF">
            <w:pPr>
              <w:tabs>
                <w:tab w:val="left" w:pos="6135"/>
              </w:tabs>
              <w:spacing w:line="276" w:lineRule="auto"/>
              <w:jc w:val="both"/>
              <w:rPr>
                <w:sz w:val="24"/>
                <w:szCs w:val="24"/>
              </w:rPr>
            </w:pPr>
          </w:p>
        </w:tc>
      </w:tr>
      <w:tr w:rsidR="00D70223" w14:paraId="565ABAC9"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6123801" w14:textId="77777777" w:rsidR="00D70223" w:rsidRDefault="00D70223" w:rsidP="00FB2AEF">
            <w:pPr>
              <w:tabs>
                <w:tab w:val="left" w:pos="6135"/>
              </w:tabs>
              <w:spacing w:line="276" w:lineRule="auto"/>
              <w:jc w:val="both"/>
              <w:rPr>
                <w:sz w:val="24"/>
                <w:szCs w:val="24"/>
              </w:rPr>
            </w:pPr>
            <w:r>
              <w:rPr>
                <w:sz w:val="24"/>
                <w:szCs w:val="24"/>
              </w:rPr>
              <w:lastRenderedPageBreak/>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FB2F85" w14:textId="77777777" w:rsidR="00D70223" w:rsidRDefault="00D70223" w:rsidP="00FB2AEF">
            <w:pPr>
              <w:tabs>
                <w:tab w:val="left" w:pos="6135"/>
              </w:tabs>
              <w:spacing w:line="276" w:lineRule="auto"/>
              <w:jc w:val="both"/>
              <w:rPr>
                <w:sz w:val="24"/>
                <w:szCs w:val="24"/>
              </w:rPr>
            </w:pPr>
            <w:r>
              <w:rPr>
                <w:sz w:val="24"/>
                <w:szCs w:val="24"/>
              </w:rPr>
              <w:t>This command is used to tell the user about the syntax of the commands</w:t>
            </w:r>
          </w:p>
        </w:tc>
      </w:tr>
    </w:tbl>
    <w:p w14:paraId="71BC9712" w14:textId="77777777" w:rsidR="00D70223" w:rsidRDefault="00D70223" w:rsidP="00D70223">
      <w:pPr>
        <w:spacing w:after="140" w:line="276" w:lineRule="auto"/>
        <w:jc w:val="both"/>
        <w:rPr>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3845C2E5"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AFC7683" w14:textId="77777777" w:rsidR="00D70223" w:rsidRDefault="00D70223" w:rsidP="00FB2AEF">
            <w:pPr>
              <w:tabs>
                <w:tab w:val="left" w:pos="6135"/>
              </w:tabs>
              <w:spacing w:line="276" w:lineRule="auto"/>
              <w:jc w:val="both"/>
              <w:rPr>
                <w:sz w:val="24"/>
                <w:szCs w:val="24"/>
              </w:rPr>
            </w:pPr>
            <w:r>
              <w:rPr>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5B6BDC" w14:textId="77777777" w:rsidR="00D70223" w:rsidRDefault="00D70223" w:rsidP="00FB2AEF">
            <w:pPr>
              <w:tabs>
                <w:tab w:val="left" w:pos="6135"/>
              </w:tabs>
              <w:spacing w:line="276" w:lineRule="auto"/>
              <w:jc w:val="both"/>
              <w:rPr>
                <w:sz w:val="24"/>
                <w:szCs w:val="24"/>
              </w:rPr>
            </w:pPr>
            <w:r>
              <w:rPr>
                <w:sz w:val="24"/>
                <w:szCs w:val="24"/>
              </w:rPr>
              <w:t>Bye command</w:t>
            </w:r>
          </w:p>
        </w:tc>
      </w:tr>
      <w:tr w:rsidR="00D70223" w14:paraId="42C5425E"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529B4A" w14:textId="77777777" w:rsidR="00D70223" w:rsidRDefault="00D70223" w:rsidP="00FB2AEF">
            <w:pPr>
              <w:tabs>
                <w:tab w:val="left" w:pos="6135"/>
              </w:tabs>
              <w:spacing w:line="276" w:lineRule="auto"/>
              <w:jc w:val="both"/>
              <w:rPr>
                <w:sz w:val="24"/>
                <w:szCs w:val="24"/>
              </w:rPr>
            </w:pPr>
            <w:r>
              <w:rPr>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71C4663" w14:textId="77777777" w:rsidR="00D70223" w:rsidRDefault="00D70223" w:rsidP="00FB2AEF">
            <w:pPr>
              <w:tabs>
                <w:tab w:val="left" w:pos="6135"/>
              </w:tabs>
              <w:spacing w:line="276" w:lineRule="auto"/>
              <w:jc w:val="both"/>
              <w:rPr>
                <w:sz w:val="24"/>
                <w:szCs w:val="24"/>
              </w:rPr>
            </w:pPr>
          </w:p>
        </w:tc>
      </w:tr>
      <w:tr w:rsidR="00D70223" w14:paraId="2592A393"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248FFA66" w14:textId="77777777" w:rsidR="00D70223" w:rsidRDefault="00D70223" w:rsidP="00FB2AEF">
            <w:pPr>
              <w:tabs>
                <w:tab w:val="left" w:pos="6135"/>
              </w:tabs>
              <w:spacing w:line="276" w:lineRule="auto"/>
              <w:jc w:val="both"/>
              <w:rPr>
                <w:sz w:val="24"/>
                <w:szCs w:val="24"/>
              </w:rPr>
            </w:pPr>
            <w:r>
              <w:rPr>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285E443" w14:textId="77777777" w:rsidR="00D70223" w:rsidRDefault="00D70223" w:rsidP="00FB2AEF">
            <w:pPr>
              <w:tabs>
                <w:tab w:val="left" w:pos="6135"/>
              </w:tabs>
              <w:spacing w:line="276" w:lineRule="auto"/>
              <w:jc w:val="both"/>
              <w:rPr>
                <w:sz w:val="24"/>
                <w:szCs w:val="24"/>
              </w:rPr>
            </w:pPr>
            <w:r>
              <w:rPr>
                <w:sz w:val="24"/>
                <w:szCs w:val="24"/>
              </w:rPr>
              <w:t>This command is used to disconnect from the server.</w:t>
            </w:r>
          </w:p>
        </w:tc>
      </w:tr>
    </w:tbl>
    <w:p w14:paraId="059A11F4" w14:textId="77777777" w:rsidR="00D70223" w:rsidRDefault="00D70223" w:rsidP="00D70223">
      <w:pPr>
        <w:spacing w:after="140" w:line="276" w:lineRule="auto"/>
        <w:jc w:val="both"/>
        <w:rPr>
          <w:sz w:val="24"/>
          <w:szCs w:val="24"/>
        </w:rPr>
      </w:pPr>
    </w:p>
    <w:tbl>
      <w:tblPr>
        <w:tblW w:w="9963" w:type="dxa"/>
        <w:tblInd w:w="-108" w:type="dxa"/>
        <w:tblLayout w:type="fixed"/>
        <w:tblLook w:val="0000" w:firstRow="0" w:lastRow="0" w:firstColumn="0" w:lastColumn="0" w:noHBand="0" w:noVBand="0"/>
      </w:tblPr>
      <w:tblGrid>
        <w:gridCol w:w="4981"/>
        <w:gridCol w:w="4982"/>
      </w:tblGrid>
      <w:tr w:rsidR="00D70223" w14:paraId="232FD3C8"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AF5F10" w14:textId="77777777" w:rsidR="00D70223" w:rsidRDefault="00D70223" w:rsidP="00FB2AEF">
            <w:pPr>
              <w:tabs>
                <w:tab w:val="left" w:pos="6135"/>
              </w:tabs>
              <w:spacing w:line="276" w:lineRule="auto"/>
              <w:jc w:val="both"/>
              <w:rPr>
                <w:sz w:val="24"/>
                <w:szCs w:val="24"/>
              </w:rPr>
            </w:pPr>
            <w:r>
              <w:rPr>
                <w:sz w:val="24"/>
                <w:szCs w:val="24"/>
              </w:rPr>
              <w:t>Name of the Module</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CDE9CBE" w14:textId="77777777" w:rsidR="00D70223" w:rsidRDefault="00D70223" w:rsidP="00FB2AEF">
            <w:pPr>
              <w:tabs>
                <w:tab w:val="left" w:pos="6135"/>
              </w:tabs>
              <w:spacing w:line="276" w:lineRule="auto"/>
              <w:jc w:val="both"/>
              <w:rPr>
                <w:sz w:val="24"/>
                <w:szCs w:val="24"/>
              </w:rPr>
            </w:pPr>
            <w:r>
              <w:rPr>
                <w:sz w:val="24"/>
                <w:szCs w:val="24"/>
              </w:rPr>
              <w:t>clear</w:t>
            </w:r>
          </w:p>
        </w:tc>
      </w:tr>
      <w:tr w:rsidR="00D70223" w14:paraId="4769B5D6"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CDC7752" w14:textId="77777777" w:rsidR="00D70223" w:rsidRDefault="00D70223" w:rsidP="00FB2AEF">
            <w:pPr>
              <w:tabs>
                <w:tab w:val="left" w:pos="6135"/>
              </w:tabs>
              <w:spacing w:line="276" w:lineRule="auto"/>
              <w:jc w:val="both"/>
              <w:rPr>
                <w:sz w:val="24"/>
                <w:szCs w:val="24"/>
              </w:rPr>
            </w:pPr>
            <w:r>
              <w:rPr>
                <w:sz w:val="24"/>
                <w:szCs w:val="24"/>
              </w:rPr>
              <w:t>Handled by</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0DA728F" w14:textId="77777777" w:rsidR="00D70223" w:rsidRDefault="00D70223" w:rsidP="00FB2AEF">
            <w:pPr>
              <w:tabs>
                <w:tab w:val="left" w:pos="6135"/>
              </w:tabs>
              <w:spacing w:line="276" w:lineRule="auto"/>
              <w:jc w:val="both"/>
              <w:rPr>
                <w:sz w:val="24"/>
                <w:szCs w:val="24"/>
              </w:rPr>
            </w:pPr>
          </w:p>
        </w:tc>
      </w:tr>
      <w:tr w:rsidR="00D70223" w14:paraId="01BA6F80" w14:textId="77777777" w:rsidTr="00FB2AEF">
        <w:tc>
          <w:tcPr>
            <w:tcW w:w="4981"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3D719D12" w14:textId="77777777" w:rsidR="00D70223" w:rsidRDefault="00D70223" w:rsidP="00FB2AEF">
            <w:pPr>
              <w:tabs>
                <w:tab w:val="left" w:pos="6135"/>
              </w:tabs>
              <w:spacing w:line="276" w:lineRule="auto"/>
              <w:jc w:val="both"/>
              <w:rPr>
                <w:sz w:val="24"/>
                <w:szCs w:val="24"/>
              </w:rPr>
            </w:pPr>
            <w:r>
              <w:rPr>
                <w:sz w:val="24"/>
                <w:szCs w:val="24"/>
              </w:rPr>
              <w:t>Description</w:t>
            </w:r>
          </w:p>
        </w:tc>
        <w:tc>
          <w:tcPr>
            <w:tcW w:w="4982"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AA39C92" w14:textId="77777777" w:rsidR="00D70223" w:rsidRDefault="00D70223" w:rsidP="00FB2AEF">
            <w:pPr>
              <w:tabs>
                <w:tab w:val="left" w:pos="6135"/>
              </w:tabs>
              <w:spacing w:line="276" w:lineRule="auto"/>
              <w:jc w:val="both"/>
              <w:rPr>
                <w:sz w:val="24"/>
                <w:szCs w:val="24"/>
              </w:rPr>
            </w:pPr>
            <w:r>
              <w:rPr>
                <w:sz w:val="24"/>
                <w:szCs w:val="24"/>
              </w:rPr>
              <w:t>This command is used to clear the screen.</w:t>
            </w:r>
          </w:p>
        </w:tc>
      </w:tr>
    </w:tbl>
    <w:p w14:paraId="68542889" w14:textId="77777777" w:rsidR="00D70223" w:rsidRDefault="00D70223" w:rsidP="00D70223">
      <w:pPr>
        <w:spacing w:after="140" w:line="276" w:lineRule="auto"/>
        <w:jc w:val="both"/>
        <w:rPr>
          <w:sz w:val="24"/>
          <w:szCs w:val="24"/>
        </w:rPr>
      </w:pPr>
    </w:p>
    <w:p w14:paraId="1BC4703A" w14:textId="6D54305C" w:rsidR="00912B13" w:rsidRPr="00D70223" w:rsidRDefault="009D4FE0" w:rsidP="00D70223">
      <w:pPr>
        <w:pStyle w:val="Heading2"/>
      </w:pPr>
      <w:bookmarkStart w:id="18" w:name="_Toc118371174"/>
      <w:r w:rsidRPr="003602B9">
        <w:t>Design Objectives</w:t>
      </w:r>
      <w:bookmarkEnd w:id="17"/>
      <w:bookmarkEnd w:id="18"/>
    </w:p>
    <w:p w14:paraId="212D8986" w14:textId="77777777" w:rsidR="00D70223" w:rsidRPr="00D70223" w:rsidRDefault="00D70223" w:rsidP="00D70223">
      <w:pPr>
        <w:numPr>
          <w:ilvl w:val="0"/>
          <w:numId w:val="42"/>
        </w:numPr>
        <w:shd w:val="clear" w:color="auto" w:fill="FFFFFF"/>
        <w:ind w:firstLine="0"/>
        <w:jc w:val="both"/>
        <w:textAlignment w:val="baseline"/>
        <w:rPr>
          <w:color w:val="000000"/>
          <w:sz w:val="24"/>
          <w:szCs w:val="24"/>
          <w:lang w:eastAsia="en-IN"/>
        </w:rPr>
      </w:pPr>
      <w:r w:rsidRPr="00D70223">
        <w:rPr>
          <w:color w:val="000000"/>
          <w:sz w:val="24"/>
          <w:szCs w:val="24"/>
          <w:lang w:eastAsia="en-IN"/>
        </w:rPr>
        <w:t xml:space="preserve">Add different commands in the Line Editor </w:t>
      </w:r>
    </w:p>
    <w:p w14:paraId="6B01ACC6" w14:textId="77777777" w:rsidR="00D70223" w:rsidRPr="00D70223" w:rsidRDefault="00D70223" w:rsidP="00D70223">
      <w:pPr>
        <w:numPr>
          <w:ilvl w:val="0"/>
          <w:numId w:val="42"/>
        </w:numPr>
        <w:shd w:val="clear" w:color="auto" w:fill="FFFFFF"/>
        <w:ind w:firstLine="0"/>
        <w:jc w:val="both"/>
        <w:textAlignment w:val="baseline"/>
        <w:rPr>
          <w:color w:val="000000"/>
          <w:sz w:val="24"/>
          <w:szCs w:val="24"/>
          <w:lang w:eastAsia="en-IN"/>
        </w:rPr>
      </w:pPr>
      <w:r w:rsidRPr="00D70223">
        <w:rPr>
          <w:color w:val="000000"/>
          <w:sz w:val="24"/>
          <w:szCs w:val="24"/>
          <w:lang w:eastAsia="en-IN"/>
        </w:rPr>
        <w:t>Start the connection</w:t>
      </w:r>
    </w:p>
    <w:p w14:paraId="3A4E12A1" w14:textId="77777777" w:rsidR="00D70223" w:rsidRPr="00D70223" w:rsidRDefault="00D70223" w:rsidP="00D70223">
      <w:pPr>
        <w:numPr>
          <w:ilvl w:val="0"/>
          <w:numId w:val="42"/>
        </w:numPr>
        <w:shd w:val="clear" w:color="auto" w:fill="FFFFFF"/>
        <w:ind w:firstLine="0"/>
        <w:jc w:val="both"/>
        <w:textAlignment w:val="baseline"/>
        <w:rPr>
          <w:color w:val="000000"/>
          <w:sz w:val="24"/>
          <w:szCs w:val="24"/>
          <w:lang w:eastAsia="en-IN"/>
        </w:rPr>
      </w:pPr>
      <w:r w:rsidRPr="00D70223">
        <w:rPr>
          <w:color w:val="000000"/>
          <w:sz w:val="24"/>
          <w:szCs w:val="24"/>
          <w:lang w:eastAsia="en-IN"/>
        </w:rPr>
        <w:t>Accept the connection</w:t>
      </w:r>
    </w:p>
    <w:p w14:paraId="602D7723" w14:textId="77777777" w:rsidR="00D70223" w:rsidRPr="00D70223" w:rsidRDefault="00D70223" w:rsidP="00D70223">
      <w:pPr>
        <w:numPr>
          <w:ilvl w:val="0"/>
          <w:numId w:val="42"/>
        </w:numPr>
        <w:shd w:val="clear" w:color="auto" w:fill="FFFFFF"/>
        <w:ind w:firstLine="0"/>
        <w:jc w:val="both"/>
        <w:textAlignment w:val="baseline"/>
        <w:rPr>
          <w:color w:val="000000"/>
          <w:sz w:val="24"/>
          <w:szCs w:val="24"/>
          <w:lang w:eastAsia="en-IN"/>
        </w:rPr>
      </w:pPr>
      <w:r w:rsidRPr="00D70223">
        <w:rPr>
          <w:color w:val="000000"/>
          <w:sz w:val="24"/>
          <w:szCs w:val="24"/>
          <w:lang w:eastAsia="en-IN"/>
        </w:rPr>
        <w:t>Different commands should be able to print the desired output.</w:t>
      </w:r>
    </w:p>
    <w:p w14:paraId="4B4072F3" w14:textId="77777777" w:rsidR="00D70223" w:rsidRPr="00D70223" w:rsidRDefault="00D70223" w:rsidP="00D70223">
      <w:pPr>
        <w:numPr>
          <w:ilvl w:val="0"/>
          <w:numId w:val="42"/>
        </w:numPr>
        <w:shd w:val="clear" w:color="auto" w:fill="FFFFFF"/>
        <w:ind w:firstLine="0"/>
        <w:jc w:val="both"/>
        <w:textAlignment w:val="baseline"/>
        <w:rPr>
          <w:color w:val="000000"/>
          <w:sz w:val="24"/>
          <w:szCs w:val="24"/>
          <w:lang w:eastAsia="en-IN"/>
        </w:rPr>
      </w:pPr>
      <w:r w:rsidRPr="00D70223">
        <w:rPr>
          <w:color w:val="000000"/>
          <w:sz w:val="24"/>
          <w:szCs w:val="24"/>
          <w:lang w:eastAsia="en-IN"/>
        </w:rPr>
        <w:t>Remote Line Editor should be able to edit line</w:t>
      </w:r>
    </w:p>
    <w:p w14:paraId="0286AA13" w14:textId="77777777" w:rsidR="00D70223" w:rsidRPr="00D70223" w:rsidRDefault="00D70223" w:rsidP="00D70223">
      <w:pPr>
        <w:numPr>
          <w:ilvl w:val="0"/>
          <w:numId w:val="42"/>
        </w:numPr>
        <w:shd w:val="clear" w:color="auto" w:fill="FFFFFF"/>
        <w:ind w:firstLine="0"/>
        <w:jc w:val="both"/>
        <w:textAlignment w:val="baseline"/>
        <w:rPr>
          <w:color w:val="000000"/>
          <w:sz w:val="24"/>
          <w:szCs w:val="24"/>
          <w:lang w:eastAsia="en-IN"/>
        </w:rPr>
      </w:pPr>
      <w:r w:rsidRPr="00D70223">
        <w:rPr>
          <w:color w:val="000000"/>
          <w:sz w:val="24"/>
          <w:szCs w:val="24"/>
          <w:lang w:eastAsia="en-IN"/>
        </w:rPr>
        <w:t>Signal Handling for server and client disruppts.</w:t>
      </w:r>
    </w:p>
    <w:p w14:paraId="47B28125" w14:textId="77777777" w:rsidR="00FC522C" w:rsidRPr="00FC522C" w:rsidRDefault="00FC522C" w:rsidP="00D70223">
      <w:pPr>
        <w:shd w:val="clear" w:color="auto" w:fill="FFFFFF"/>
        <w:jc w:val="both"/>
        <w:textAlignment w:val="baseline"/>
        <w:rPr>
          <w:sz w:val="24"/>
          <w:szCs w:val="24"/>
          <w:lang w:eastAsia="en-IN"/>
        </w:rPr>
      </w:pPr>
    </w:p>
    <w:p w14:paraId="5A123178" w14:textId="77777777" w:rsidR="00ED6EDC" w:rsidRDefault="009D4FE0" w:rsidP="00140A70">
      <w:pPr>
        <w:pStyle w:val="Heading2"/>
      </w:pPr>
      <w:bookmarkStart w:id="19" w:name="_Toc207768255"/>
      <w:bookmarkStart w:id="20" w:name="_Toc118371175"/>
      <w:r w:rsidRPr="003602B9">
        <w:t>Architectural Strategies</w:t>
      </w:r>
      <w:bookmarkStart w:id="21" w:name="_Toc207768256"/>
      <w:bookmarkEnd w:id="19"/>
      <w:bookmarkEnd w:id="20"/>
    </w:p>
    <w:p w14:paraId="3DD1B498" w14:textId="77777777" w:rsidR="00AD0765" w:rsidRDefault="009D4FE0" w:rsidP="00AD0765">
      <w:pPr>
        <w:pStyle w:val="Heading3"/>
      </w:pPr>
      <w:bookmarkStart w:id="22" w:name="_Toc118371176"/>
      <w:r w:rsidRPr="003602B9">
        <w:t>Design Alternative</w:t>
      </w:r>
      <w:bookmarkStart w:id="23" w:name="_Toc207768258"/>
      <w:bookmarkEnd w:id="21"/>
      <w:bookmarkEnd w:id="22"/>
    </w:p>
    <w:p w14:paraId="1B064A1F" w14:textId="107D0947" w:rsidR="00D70223" w:rsidRDefault="00D70223" w:rsidP="00D70223">
      <w:pPr>
        <w:shd w:val="clear" w:color="auto" w:fill="FFFFFF"/>
        <w:ind w:left="720"/>
        <w:jc w:val="both"/>
        <w:textAlignment w:val="baseline"/>
        <w:rPr>
          <w:color w:val="000000"/>
          <w:sz w:val="24"/>
          <w:szCs w:val="24"/>
          <w:lang w:eastAsia="en-IN"/>
        </w:rPr>
      </w:pPr>
      <w:bookmarkStart w:id="24" w:name="_Toc207768259"/>
      <w:bookmarkStart w:id="25" w:name="_Toc368912265"/>
      <w:bookmarkEnd w:id="23"/>
      <w:r w:rsidRPr="00D70223">
        <w:rPr>
          <w:color w:val="000000"/>
          <w:sz w:val="24"/>
          <w:szCs w:val="24"/>
          <w:lang w:eastAsia="en-IN"/>
        </w:rPr>
        <w:t>We have</w:t>
      </w:r>
      <w:r>
        <w:rPr>
          <w:color w:val="000000"/>
          <w:sz w:val="24"/>
          <w:szCs w:val="24"/>
          <w:lang w:eastAsia="en-IN"/>
        </w:rPr>
        <w:t xml:space="preserve"> </w:t>
      </w:r>
      <w:r w:rsidRPr="00D70223">
        <w:rPr>
          <w:color w:val="000000"/>
          <w:sz w:val="24"/>
          <w:szCs w:val="24"/>
          <w:lang w:eastAsia="en-IN"/>
        </w:rPr>
        <w:t xml:space="preserve">used three structure to </w:t>
      </w:r>
      <w:r>
        <w:rPr>
          <w:color w:val="000000"/>
          <w:sz w:val="24"/>
          <w:szCs w:val="24"/>
          <w:lang w:eastAsia="en-IN"/>
        </w:rPr>
        <w:t>store data i.e.</w:t>
      </w:r>
      <w:r w:rsidRPr="00D70223">
        <w:rPr>
          <w:color w:val="000000"/>
          <w:sz w:val="24"/>
          <w:szCs w:val="24"/>
          <w:lang w:eastAsia="en-IN"/>
        </w:rPr>
        <w:t xml:space="preserve"> User, Server and Client and further typedef it and used in the program.</w:t>
      </w:r>
    </w:p>
    <w:p w14:paraId="76CB2AB1" w14:textId="77777777" w:rsidR="00B56453" w:rsidRDefault="00B56453" w:rsidP="00B56453">
      <w:pPr>
        <w:pStyle w:val="Heading3"/>
      </w:pPr>
      <w:bookmarkStart w:id="26" w:name="_Toc207768260"/>
      <w:bookmarkStart w:id="27" w:name="_Toc118371177"/>
      <w:bookmarkEnd w:id="24"/>
      <w:bookmarkEnd w:id="25"/>
      <w:r w:rsidRPr="003602B9">
        <w:t>User Interface Paradigms</w:t>
      </w:r>
      <w:bookmarkEnd w:id="27"/>
    </w:p>
    <w:p w14:paraId="05464DF9" w14:textId="77777777" w:rsidR="00D70223" w:rsidRPr="00B56453" w:rsidRDefault="00D70223" w:rsidP="00B56453">
      <w:pPr>
        <w:shd w:val="clear" w:color="auto" w:fill="FFFFFF"/>
        <w:ind w:left="720"/>
        <w:jc w:val="both"/>
        <w:textAlignment w:val="baseline"/>
        <w:rPr>
          <w:color w:val="000000"/>
          <w:sz w:val="24"/>
          <w:szCs w:val="24"/>
          <w:lang w:eastAsia="en-IN"/>
        </w:rPr>
      </w:pPr>
      <w:r w:rsidRPr="00B56453">
        <w:rPr>
          <w:color w:val="000000"/>
          <w:sz w:val="24"/>
          <w:szCs w:val="24"/>
          <w:lang w:eastAsia="en-IN"/>
        </w:rPr>
        <w:t>The Remote Line Editor should be able to allow the user to select files , print the contents and edit the particular line. Multiple clients should be able to connect one server.</w:t>
      </w:r>
    </w:p>
    <w:p w14:paraId="3CC835D2" w14:textId="0EB1626C" w:rsidR="005E7584" w:rsidRDefault="009D4FE0" w:rsidP="00FD12E4">
      <w:pPr>
        <w:pStyle w:val="Heading3"/>
      </w:pPr>
      <w:bookmarkStart w:id="28" w:name="_Toc207768264"/>
      <w:bookmarkStart w:id="29" w:name="_Toc118371178"/>
      <w:bookmarkEnd w:id="26"/>
      <w:r w:rsidRPr="003602B9">
        <w:t xml:space="preserve">Error Detection </w:t>
      </w:r>
      <w:bookmarkStart w:id="30" w:name="_Toc361156523"/>
      <w:bookmarkStart w:id="31" w:name="_Toc207768265"/>
      <w:bookmarkEnd w:id="28"/>
      <w:r w:rsidR="005E7584">
        <w:t>/ Exceptional Handling</w:t>
      </w:r>
      <w:bookmarkEnd w:id="29"/>
      <w:bookmarkEnd w:id="30"/>
    </w:p>
    <w:p w14:paraId="51EC5FCD" w14:textId="77777777" w:rsidR="006E7F0C" w:rsidRPr="006E7F0C" w:rsidRDefault="006E7F0C" w:rsidP="006E7F0C">
      <w:pPr>
        <w:pStyle w:val="ListParagraph"/>
        <w:numPr>
          <w:ilvl w:val="0"/>
          <w:numId w:val="47"/>
        </w:numPr>
        <w:shd w:val="clear" w:color="auto" w:fill="FFFFFF"/>
        <w:jc w:val="both"/>
        <w:textAlignment w:val="baseline"/>
        <w:rPr>
          <w:color w:val="000000"/>
          <w:sz w:val="24"/>
          <w:szCs w:val="24"/>
          <w:lang w:eastAsia="en-IN"/>
        </w:rPr>
      </w:pPr>
      <w:r w:rsidRPr="006E7F0C">
        <w:rPr>
          <w:color w:val="000000"/>
          <w:sz w:val="24"/>
          <w:szCs w:val="24"/>
          <w:lang w:eastAsia="en-IN"/>
        </w:rPr>
        <w:t>If the user gives invalid username and password, it shows user not authenticated error.</w:t>
      </w:r>
    </w:p>
    <w:p w14:paraId="7363149E" w14:textId="77777777" w:rsidR="006E7F0C" w:rsidRPr="006E7F0C" w:rsidRDefault="006E7F0C" w:rsidP="006E7F0C">
      <w:pPr>
        <w:pStyle w:val="ListParagraph"/>
        <w:numPr>
          <w:ilvl w:val="0"/>
          <w:numId w:val="47"/>
        </w:numPr>
        <w:shd w:val="clear" w:color="auto" w:fill="FFFFFF"/>
        <w:jc w:val="both"/>
        <w:textAlignment w:val="baseline"/>
        <w:rPr>
          <w:color w:val="000000"/>
          <w:sz w:val="24"/>
          <w:szCs w:val="24"/>
          <w:lang w:eastAsia="en-IN"/>
        </w:rPr>
      </w:pPr>
      <w:r w:rsidRPr="006E7F0C">
        <w:rPr>
          <w:color w:val="000000"/>
          <w:sz w:val="24"/>
          <w:szCs w:val="24"/>
          <w:lang w:eastAsia="en-IN"/>
        </w:rPr>
        <w:t xml:space="preserve">If the user gives command that is not listed in help command then it shows invalid command. </w:t>
      </w:r>
    </w:p>
    <w:p w14:paraId="7942A7D8" w14:textId="5D6E88D8" w:rsidR="006E7F0C" w:rsidRPr="006E7F0C" w:rsidRDefault="006E7F0C" w:rsidP="006E7F0C">
      <w:pPr>
        <w:pStyle w:val="ListParagraph"/>
        <w:numPr>
          <w:ilvl w:val="0"/>
          <w:numId w:val="47"/>
        </w:numPr>
        <w:shd w:val="clear" w:color="auto" w:fill="FFFFFF"/>
        <w:jc w:val="both"/>
        <w:textAlignment w:val="baseline"/>
        <w:rPr>
          <w:color w:val="000000"/>
          <w:sz w:val="24"/>
          <w:szCs w:val="24"/>
          <w:lang w:eastAsia="en-IN"/>
        </w:rPr>
      </w:pPr>
      <w:r w:rsidRPr="006E7F0C">
        <w:rPr>
          <w:color w:val="000000"/>
          <w:sz w:val="24"/>
          <w:szCs w:val="24"/>
          <w:lang w:eastAsia="en-IN"/>
        </w:rPr>
        <w:t xml:space="preserve">If both the server and client side ends abruptly then it is handled by signal handling. </w:t>
      </w:r>
    </w:p>
    <w:p w14:paraId="46199164" w14:textId="77777777" w:rsidR="006E7F0C" w:rsidRPr="006E7F0C" w:rsidRDefault="006E7F0C" w:rsidP="006E7F0C">
      <w:pPr>
        <w:ind w:left="720"/>
      </w:pPr>
    </w:p>
    <w:p w14:paraId="3F73C61F" w14:textId="77777777" w:rsidR="00AD0765" w:rsidRDefault="009D4FE0" w:rsidP="00FD12E4">
      <w:pPr>
        <w:pStyle w:val="Heading3"/>
      </w:pPr>
      <w:bookmarkStart w:id="32" w:name="_Toc207768266"/>
      <w:bookmarkStart w:id="33" w:name="_Toc118371179"/>
      <w:bookmarkEnd w:id="31"/>
      <w:r w:rsidRPr="003602B9">
        <w:lastRenderedPageBreak/>
        <w:t>Performance</w:t>
      </w:r>
      <w:bookmarkStart w:id="34" w:name="_Toc207768267"/>
      <w:bookmarkEnd w:id="32"/>
      <w:bookmarkEnd w:id="33"/>
    </w:p>
    <w:p w14:paraId="7E6C6CBA" w14:textId="5780E359" w:rsidR="006E7F0C" w:rsidRPr="00B56453" w:rsidRDefault="006E7F0C" w:rsidP="006E7F0C">
      <w:pPr>
        <w:shd w:val="clear" w:color="auto" w:fill="FFFFFF"/>
        <w:ind w:left="720"/>
        <w:jc w:val="both"/>
        <w:textAlignment w:val="baseline"/>
        <w:rPr>
          <w:color w:val="000000"/>
          <w:sz w:val="24"/>
          <w:szCs w:val="24"/>
          <w:lang w:eastAsia="en-IN"/>
        </w:rPr>
      </w:pPr>
      <w:bookmarkStart w:id="35" w:name="_Toc207768271"/>
      <w:bookmarkStart w:id="36" w:name="_Toc118369832"/>
      <w:bookmarkEnd w:id="34"/>
      <w:r>
        <w:rPr>
          <w:color w:val="000000"/>
          <w:sz w:val="24"/>
          <w:szCs w:val="24"/>
          <w:lang w:eastAsia="en-IN"/>
        </w:rPr>
        <w:t>The system will work on the user’s terminal. The performance shall depend upon server.</w:t>
      </w:r>
    </w:p>
    <w:p w14:paraId="44CB258F" w14:textId="2201F3C2" w:rsidR="00AD0765" w:rsidRDefault="009D4FE0" w:rsidP="00FD12E4">
      <w:pPr>
        <w:pStyle w:val="Heading3"/>
      </w:pPr>
      <w:bookmarkStart w:id="37" w:name="_Toc207768272"/>
      <w:bookmarkStart w:id="38" w:name="_Toc118371180"/>
      <w:bookmarkEnd w:id="35"/>
      <w:bookmarkEnd w:id="36"/>
      <w:r w:rsidRPr="003602B9">
        <w:t>Maintenanc</w:t>
      </w:r>
      <w:bookmarkStart w:id="39" w:name="_Toc207768273"/>
      <w:bookmarkEnd w:id="37"/>
      <w:r w:rsidR="00AD0765">
        <w:t>e</w:t>
      </w:r>
      <w:bookmarkEnd w:id="38"/>
    </w:p>
    <w:p w14:paraId="27D9B0CD" w14:textId="77599143" w:rsidR="006E7F0C" w:rsidRPr="00B56453" w:rsidRDefault="006E7F0C" w:rsidP="006E7F0C">
      <w:pPr>
        <w:shd w:val="clear" w:color="auto" w:fill="FFFFFF"/>
        <w:ind w:left="720"/>
        <w:jc w:val="both"/>
        <w:textAlignment w:val="baseline"/>
        <w:rPr>
          <w:color w:val="000000"/>
          <w:sz w:val="24"/>
          <w:szCs w:val="24"/>
          <w:lang w:eastAsia="en-IN"/>
        </w:rPr>
      </w:pPr>
      <w:bookmarkStart w:id="40" w:name="_Toc207768275"/>
      <w:bookmarkEnd w:id="39"/>
      <w:r>
        <w:rPr>
          <w:color w:val="000000"/>
          <w:sz w:val="24"/>
          <w:szCs w:val="24"/>
          <w:lang w:eastAsia="en-IN"/>
        </w:rPr>
        <w:t>Very little maintenance should be required for this setup. Initially the admin needs to login whether as authenticated or as anonymous user. Admin needs to run the application then only clients can access the application and remotely edit and print the contents in files</w:t>
      </w:r>
      <w:r w:rsidRPr="00B56453">
        <w:rPr>
          <w:color w:val="000000"/>
          <w:sz w:val="24"/>
          <w:szCs w:val="24"/>
          <w:lang w:eastAsia="en-IN"/>
        </w:rPr>
        <w:t>.</w:t>
      </w:r>
    </w:p>
    <w:p w14:paraId="27921CB1" w14:textId="77777777" w:rsidR="00D10D5F" w:rsidRDefault="00D10D5F" w:rsidP="00D10D5F">
      <w:pPr>
        <w:pStyle w:val="Heading1"/>
      </w:pPr>
      <w:bookmarkStart w:id="41" w:name="_Toc118371181"/>
      <w:r w:rsidRPr="003602B9">
        <w:t>System Architecture</w:t>
      </w:r>
      <w:bookmarkStart w:id="42" w:name="_Toc207768276"/>
      <w:bookmarkEnd w:id="40"/>
      <w:bookmarkEnd w:id="41"/>
    </w:p>
    <w:p w14:paraId="093B062D" w14:textId="69B678DC" w:rsidR="00B56453" w:rsidRDefault="00B56453" w:rsidP="00B56453">
      <w:pPr>
        <w:spacing w:line="360" w:lineRule="auto"/>
        <w:ind w:left="720"/>
        <w:rPr>
          <w:sz w:val="24"/>
          <w:szCs w:val="24"/>
        </w:rPr>
      </w:pPr>
      <w:r>
        <w:rPr>
          <w:b/>
          <w:sz w:val="24"/>
          <w:szCs w:val="24"/>
        </w:rPr>
        <w:t>3.1 Database Architecture</w:t>
      </w:r>
      <w:r>
        <w:rPr>
          <w:sz w:val="24"/>
          <w:szCs w:val="24"/>
        </w:rPr>
        <w:t xml:space="preserve">  </w:t>
      </w:r>
    </w:p>
    <w:p w14:paraId="3868B40E" w14:textId="15BCDCF0" w:rsidR="00B56453" w:rsidRDefault="00B56453" w:rsidP="00B56453">
      <w:pPr>
        <w:shd w:val="clear" w:color="auto" w:fill="FFFFFF"/>
        <w:ind w:left="720"/>
        <w:jc w:val="both"/>
        <w:textAlignment w:val="baseline"/>
        <w:rPr>
          <w:color w:val="000000"/>
          <w:sz w:val="24"/>
          <w:szCs w:val="24"/>
          <w:lang w:eastAsia="en-IN"/>
        </w:rPr>
      </w:pPr>
      <w:r w:rsidRPr="00B56453">
        <w:rPr>
          <w:color w:val="000000"/>
          <w:sz w:val="24"/>
          <w:szCs w:val="24"/>
          <w:lang w:eastAsia="en-IN"/>
        </w:rPr>
        <w:t>The database used inside our program is the user.txt file. The user.txt file contains username and password separated by space. We have used strtok with a delimiter as space to store username and password. Also for the present directory we can use username for the purpose.</w:t>
      </w:r>
    </w:p>
    <w:p w14:paraId="0974ABA6" w14:textId="77777777" w:rsidR="00B56453" w:rsidRPr="00B56453" w:rsidRDefault="00B56453" w:rsidP="00B56453">
      <w:pPr>
        <w:shd w:val="clear" w:color="auto" w:fill="FFFFFF"/>
        <w:ind w:left="720"/>
        <w:jc w:val="both"/>
        <w:textAlignment w:val="baseline"/>
        <w:rPr>
          <w:color w:val="000000"/>
          <w:sz w:val="24"/>
          <w:szCs w:val="24"/>
          <w:lang w:eastAsia="en-IN"/>
        </w:rPr>
      </w:pPr>
    </w:p>
    <w:p w14:paraId="23D05069" w14:textId="77777777" w:rsidR="00B56453" w:rsidRPr="00B56453" w:rsidRDefault="00B56453" w:rsidP="00B56453">
      <w:pPr>
        <w:shd w:val="clear" w:color="auto" w:fill="FFFFFF"/>
        <w:ind w:left="720"/>
        <w:jc w:val="both"/>
        <w:textAlignment w:val="baseline"/>
        <w:rPr>
          <w:color w:val="000000"/>
          <w:sz w:val="24"/>
          <w:szCs w:val="24"/>
          <w:lang w:eastAsia="en-IN"/>
        </w:rPr>
      </w:pPr>
      <w:r w:rsidRPr="00B56453">
        <w:rPr>
          <w:color w:val="000000"/>
          <w:sz w:val="24"/>
          <w:szCs w:val="24"/>
          <w:lang w:eastAsia="en-IN"/>
        </w:rPr>
        <w:t>The architecture used in this system is like that we store all the users  inside a data folder in the home directory. And all the information of the authenticated and anonymous user stored in user.txt files.</w:t>
      </w:r>
    </w:p>
    <w:p w14:paraId="09A97F06" w14:textId="77777777" w:rsidR="00B56453" w:rsidRDefault="00B56453" w:rsidP="00B56453">
      <w:pPr>
        <w:spacing w:line="360" w:lineRule="auto"/>
        <w:ind w:left="425" w:hanging="720"/>
        <w:jc w:val="both"/>
        <w:rPr>
          <w:sz w:val="24"/>
          <w:szCs w:val="24"/>
        </w:rPr>
      </w:pPr>
    </w:p>
    <w:p w14:paraId="467AC978" w14:textId="77777777" w:rsidR="00B56453" w:rsidRDefault="00B56453" w:rsidP="00B56453">
      <w:pPr>
        <w:spacing w:line="360" w:lineRule="auto"/>
        <w:ind w:left="425" w:hanging="720"/>
        <w:jc w:val="both"/>
        <w:rPr>
          <w:sz w:val="24"/>
          <w:szCs w:val="24"/>
        </w:rPr>
      </w:pPr>
    </w:p>
    <w:p w14:paraId="6F8FD496" w14:textId="77777777" w:rsidR="00B56453" w:rsidRDefault="00B56453" w:rsidP="00B56453">
      <w:pPr>
        <w:spacing w:line="360" w:lineRule="auto"/>
        <w:ind w:left="1440"/>
        <w:jc w:val="both"/>
        <w:rPr>
          <w:sz w:val="24"/>
          <w:szCs w:val="24"/>
        </w:rPr>
      </w:pPr>
      <w:r>
        <w:rPr>
          <w:sz w:val="24"/>
          <w:szCs w:val="24"/>
        </w:rPr>
        <w:t xml:space="preserve">     </w:t>
      </w:r>
      <w:r>
        <w:rPr>
          <w:noProof/>
          <w:sz w:val="24"/>
          <w:szCs w:val="24"/>
        </w:rPr>
        <w:drawing>
          <wp:inline distT="19050" distB="19050" distL="19050" distR="19050" wp14:anchorId="2C67BD8E" wp14:editId="22DFC808">
            <wp:extent cx="3623000" cy="2031950"/>
            <wp:effectExtent l="0" t="0" r="0" b="0"/>
            <wp:docPr id="55"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3"/>
                    <a:srcRect/>
                    <a:stretch>
                      <a:fillRect/>
                    </a:stretch>
                  </pic:blipFill>
                  <pic:spPr>
                    <a:xfrm>
                      <a:off x="0" y="0"/>
                      <a:ext cx="3623000" cy="2031950"/>
                    </a:xfrm>
                    <a:prstGeom prst="rect">
                      <a:avLst/>
                    </a:prstGeom>
                    <a:ln/>
                  </pic:spPr>
                </pic:pic>
              </a:graphicData>
            </a:graphic>
          </wp:inline>
        </w:drawing>
      </w:r>
      <w:r>
        <w:rPr>
          <w:sz w:val="24"/>
          <w:szCs w:val="24"/>
        </w:rPr>
        <w:tab/>
      </w:r>
    </w:p>
    <w:p w14:paraId="7BDB7015" w14:textId="77777777" w:rsidR="00B56453" w:rsidRDefault="00B56453" w:rsidP="00B56453">
      <w:pPr>
        <w:spacing w:line="360" w:lineRule="auto"/>
        <w:jc w:val="both"/>
        <w:rPr>
          <w:sz w:val="24"/>
          <w:szCs w:val="24"/>
        </w:rPr>
      </w:pPr>
    </w:p>
    <w:p w14:paraId="1224A591" w14:textId="77777777" w:rsidR="00F304DA" w:rsidRDefault="0045480B" w:rsidP="00F304DA">
      <w:pPr>
        <w:pStyle w:val="Heading1"/>
      </w:pPr>
      <w:bookmarkStart w:id="43" w:name="_Toc207768287"/>
      <w:bookmarkStart w:id="44" w:name="_Toc118371182"/>
      <w:bookmarkEnd w:id="42"/>
      <w:r w:rsidRPr="003602B9">
        <w:lastRenderedPageBreak/>
        <w:t>Detailed System Design</w:t>
      </w:r>
      <w:bookmarkStart w:id="45" w:name="_Toc207768300"/>
      <w:bookmarkEnd w:id="43"/>
      <w:bookmarkEnd w:id="44"/>
    </w:p>
    <w:p w14:paraId="4EBC9F22" w14:textId="7D71671D" w:rsidR="00B56453" w:rsidRPr="00B56453" w:rsidRDefault="00B56453" w:rsidP="00B56453">
      <w:pPr>
        <w:pStyle w:val="Heading2"/>
      </w:pPr>
      <w:bookmarkStart w:id="46" w:name="_Toc207768301"/>
      <w:bookmarkStart w:id="47" w:name="_Toc118371183"/>
      <w:bookmarkEnd w:id="45"/>
      <w:r>
        <w:rPr>
          <w:rFonts w:ascii="Times New Roman" w:hAnsi="Times New Roman" w:cs="Times New Roman"/>
          <w:b w:val="0"/>
          <w:noProof/>
          <w:szCs w:val="24"/>
        </w:rPr>
        <w:drawing>
          <wp:anchor distT="0" distB="0" distL="114300" distR="114300" simplePos="0" relativeHeight="251658240" behindDoc="0" locked="0" layoutInCell="1" allowOverlap="1" wp14:anchorId="2F3DD4DF" wp14:editId="028DC517">
            <wp:simplePos x="0" y="0"/>
            <wp:positionH relativeFrom="margin">
              <wp:align>right</wp:align>
            </wp:positionH>
            <wp:positionV relativeFrom="paragraph">
              <wp:posOffset>457835</wp:posOffset>
            </wp:positionV>
            <wp:extent cx="5486400" cy="3361575"/>
            <wp:effectExtent l="0" t="0" r="0" b="0"/>
            <wp:wrapTopAndBottom/>
            <wp:docPr id="5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4">
                      <a:extLst>
                        <a:ext uri="{28A0092B-C50C-407E-A947-70E740481C1C}">
                          <a14:useLocalDpi xmlns:a14="http://schemas.microsoft.com/office/drawing/2010/main" val="0"/>
                        </a:ext>
                      </a:extLst>
                    </a:blip>
                    <a:srcRect/>
                    <a:stretch>
                      <a:fillRect/>
                    </a:stretch>
                  </pic:blipFill>
                  <pic:spPr>
                    <a:xfrm>
                      <a:off x="0" y="0"/>
                      <a:ext cx="5486400" cy="3361575"/>
                    </a:xfrm>
                    <a:prstGeom prst="rect">
                      <a:avLst/>
                    </a:prstGeom>
                    <a:ln/>
                  </pic:spPr>
                </pic:pic>
              </a:graphicData>
            </a:graphic>
            <wp14:sizeRelH relativeFrom="page">
              <wp14:pctWidth>0</wp14:pctWidth>
            </wp14:sizeRelH>
            <wp14:sizeRelV relativeFrom="page">
              <wp14:pctHeight>0</wp14:pctHeight>
            </wp14:sizeRelV>
          </wp:anchor>
        </w:drawing>
      </w:r>
      <w:r>
        <w:t>DFD Level 0</w:t>
      </w:r>
      <w:bookmarkEnd w:id="47"/>
    </w:p>
    <w:p w14:paraId="2ABD1110" w14:textId="1A670682" w:rsidR="00F304DA" w:rsidRDefault="0045480B" w:rsidP="00F304DA">
      <w:pPr>
        <w:pStyle w:val="Heading2"/>
      </w:pPr>
      <w:bookmarkStart w:id="48" w:name="_Toc118371184"/>
      <w:r w:rsidRPr="003602B9">
        <w:t>D</w:t>
      </w:r>
      <w:bookmarkStart w:id="49" w:name="_Toc207768303"/>
      <w:bookmarkEnd w:id="46"/>
      <w:r w:rsidR="00B56453">
        <w:t>FD Level 1</w:t>
      </w:r>
      <w:bookmarkEnd w:id="48"/>
    </w:p>
    <w:p w14:paraId="38129119" w14:textId="74FB2B67" w:rsidR="00B56453" w:rsidRPr="00B56453" w:rsidRDefault="00B56453" w:rsidP="00B56453">
      <w:r>
        <w:rPr>
          <w:b/>
          <w:noProof/>
          <w:sz w:val="24"/>
          <w:szCs w:val="24"/>
        </w:rPr>
        <w:drawing>
          <wp:anchor distT="0" distB="0" distL="114300" distR="114300" simplePos="0" relativeHeight="251659264" behindDoc="0" locked="0" layoutInCell="1" allowOverlap="1" wp14:anchorId="62BD0C39" wp14:editId="056D5FFD">
            <wp:simplePos x="0" y="0"/>
            <wp:positionH relativeFrom="column">
              <wp:posOffset>0</wp:posOffset>
            </wp:positionH>
            <wp:positionV relativeFrom="paragraph">
              <wp:posOffset>635</wp:posOffset>
            </wp:positionV>
            <wp:extent cx="5486400" cy="3095855"/>
            <wp:effectExtent l="0" t="0" r="0" b="9525"/>
            <wp:wrapTopAndBottom/>
            <wp:docPr id="4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extLst>
                        <a:ext uri="{28A0092B-C50C-407E-A947-70E740481C1C}">
                          <a14:useLocalDpi xmlns:a14="http://schemas.microsoft.com/office/drawing/2010/main" val="0"/>
                        </a:ext>
                      </a:extLst>
                    </a:blip>
                    <a:srcRect/>
                    <a:stretch>
                      <a:fillRect/>
                    </a:stretch>
                  </pic:blipFill>
                  <pic:spPr>
                    <a:xfrm>
                      <a:off x="0" y="0"/>
                      <a:ext cx="5486400" cy="3095855"/>
                    </a:xfrm>
                    <a:prstGeom prst="rect">
                      <a:avLst/>
                    </a:prstGeom>
                    <a:ln/>
                  </pic:spPr>
                </pic:pic>
              </a:graphicData>
            </a:graphic>
            <wp14:sizeRelH relativeFrom="page">
              <wp14:pctWidth>0</wp14:pctWidth>
            </wp14:sizeRelH>
            <wp14:sizeRelV relativeFrom="page">
              <wp14:pctHeight>0</wp14:pctHeight>
            </wp14:sizeRelV>
          </wp:anchor>
        </w:drawing>
      </w:r>
    </w:p>
    <w:p w14:paraId="72E496B9" w14:textId="77777777" w:rsidR="00F304DA" w:rsidRDefault="00F304DA" w:rsidP="00F304DA">
      <w:pPr>
        <w:pStyle w:val="Heading1"/>
      </w:pPr>
      <w:bookmarkStart w:id="50" w:name="_Toc207768304"/>
      <w:bookmarkStart w:id="51" w:name="_Toc118371185"/>
      <w:bookmarkEnd w:id="49"/>
      <w:r w:rsidRPr="003602B9">
        <w:lastRenderedPageBreak/>
        <w:t>Environment Description</w:t>
      </w:r>
      <w:bookmarkStart w:id="52" w:name="_Toc207768305"/>
      <w:bookmarkEnd w:id="50"/>
      <w:bookmarkEnd w:id="51"/>
    </w:p>
    <w:p w14:paraId="653C9869" w14:textId="52D85D10" w:rsidR="00F304DA" w:rsidRDefault="00F304DA" w:rsidP="00F304DA">
      <w:pPr>
        <w:pStyle w:val="Heading2"/>
      </w:pPr>
      <w:bookmarkStart w:id="53" w:name="_Toc118371186"/>
      <w:r w:rsidRPr="003602B9">
        <w:t>Time Zone Support</w:t>
      </w:r>
      <w:bookmarkStart w:id="54" w:name="_Toc207768306"/>
      <w:bookmarkEnd w:id="52"/>
      <w:bookmarkEnd w:id="53"/>
    </w:p>
    <w:p w14:paraId="51772007" w14:textId="023D2E0D" w:rsidR="00B56453" w:rsidRPr="00B56453" w:rsidRDefault="00B56453" w:rsidP="00B56453">
      <w:pPr>
        <w:shd w:val="clear" w:color="auto" w:fill="FFFFFF"/>
        <w:ind w:left="720"/>
        <w:jc w:val="both"/>
        <w:textAlignment w:val="baseline"/>
        <w:rPr>
          <w:color w:val="000000"/>
          <w:sz w:val="24"/>
          <w:szCs w:val="24"/>
          <w:lang w:eastAsia="en-IN"/>
        </w:rPr>
      </w:pPr>
      <w:r w:rsidRPr="00B56453">
        <w:rPr>
          <w:color w:val="000000"/>
          <w:sz w:val="24"/>
          <w:szCs w:val="24"/>
          <w:lang w:eastAsia="en-IN"/>
        </w:rPr>
        <w:t>IST-Kolkata</w:t>
      </w:r>
    </w:p>
    <w:p w14:paraId="53D72A35" w14:textId="77777777" w:rsidR="00F304DA" w:rsidRDefault="00F304DA" w:rsidP="00F304DA">
      <w:pPr>
        <w:pStyle w:val="Heading2"/>
      </w:pPr>
      <w:bookmarkStart w:id="55" w:name="_Toc118371187"/>
      <w:r w:rsidRPr="003602B9">
        <w:t>Language Support</w:t>
      </w:r>
      <w:bookmarkStart w:id="56" w:name="_Toc207768307"/>
      <w:bookmarkEnd w:id="54"/>
      <w:bookmarkEnd w:id="55"/>
    </w:p>
    <w:p w14:paraId="57EF2CAD" w14:textId="77777777" w:rsidR="00B56453" w:rsidRPr="00E22CAF" w:rsidRDefault="00B56453" w:rsidP="00E22CAF">
      <w:pPr>
        <w:shd w:val="clear" w:color="auto" w:fill="FFFFFF"/>
        <w:ind w:left="720"/>
        <w:jc w:val="both"/>
        <w:textAlignment w:val="baseline"/>
        <w:rPr>
          <w:color w:val="000000"/>
          <w:sz w:val="24"/>
          <w:szCs w:val="24"/>
          <w:lang w:eastAsia="en-IN"/>
        </w:rPr>
      </w:pPr>
      <w:r w:rsidRPr="00E22CAF">
        <w:rPr>
          <w:color w:val="000000"/>
          <w:sz w:val="24"/>
          <w:szCs w:val="24"/>
          <w:lang w:eastAsia="en-IN"/>
        </w:rPr>
        <w:t>English</w:t>
      </w:r>
    </w:p>
    <w:p w14:paraId="0F7AD7D0" w14:textId="77777777" w:rsidR="00F304DA" w:rsidRDefault="00F304DA" w:rsidP="00F304DA">
      <w:pPr>
        <w:pStyle w:val="Heading2"/>
      </w:pPr>
      <w:bookmarkStart w:id="57" w:name="_Toc118371188"/>
      <w:r w:rsidRPr="003602B9">
        <w:t>User Desktop Requirements</w:t>
      </w:r>
      <w:bookmarkStart w:id="58" w:name="_Toc207768308"/>
      <w:bookmarkEnd w:id="56"/>
      <w:bookmarkEnd w:id="57"/>
    </w:p>
    <w:p w14:paraId="78B65DA3" w14:textId="77777777" w:rsidR="00B56453" w:rsidRPr="00E22CAF" w:rsidRDefault="00B56453" w:rsidP="00E22CAF">
      <w:pPr>
        <w:widowControl w:val="0"/>
        <w:numPr>
          <w:ilvl w:val="0"/>
          <w:numId w:val="43"/>
        </w:numPr>
        <w:rPr>
          <w:sz w:val="24"/>
          <w:szCs w:val="24"/>
        </w:rPr>
      </w:pPr>
      <w:r w:rsidRPr="00E22CAF">
        <w:rPr>
          <w:sz w:val="24"/>
          <w:szCs w:val="24"/>
        </w:rPr>
        <w:t>64-bit processor, 1 GHz or faster</w:t>
      </w:r>
    </w:p>
    <w:p w14:paraId="07333D2A" w14:textId="1F4F4007" w:rsidR="00B56453" w:rsidRPr="00E22CAF" w:rsidRDefault="00B56453" w:rsidP="00E22CAF">
      <w:pPr>
        <w:widowControl w:val="0"/>
        <w:numPr>
          <w:ilvl w:val="0"/>
          <w:numId w:val="43"/>
        </w:numPr>
        <w:rPr>
          <w:sz w:val="24"/>
          <w:szCs w:val="24"/>
        </w:rPr>
      </w:pPr>
      <w:r w:rsidRPr="00E22CAF">
        <w:rPr>
          <w:sz w:val="24"/>
          <w:szCs w:val="24"/>
        </w:rPr>
        <w:t>At least 10 GB free hard drive space</w:t>
      </w:r>
    </w:p>
    <w:p w14:paraId="53BE2CFA" w14:textId="2C39F0EA" w:rsidR="00B56453" w:rsidRPr="00E22CAF" w:rsidRDefault="00B56453" w:rsidP="00E22CAF">
      <w:pPr>
        <w:widowControl w:val="0"/>
        <w:numPr>
          <w:ilvl w:val="0"/>
          <w:numId w:val="43"/>
        </w:numPr>
        <w:rPr>
          <w:sz w:val="24"/>
          <w:szCs w:val="24"/>
        </w:rPr>
      </w:pPr>
      <w:r w:rsidRPr="00E22CAF">
        <w:rPr>
          <w:sz w:val="24"/>
          <w:szCs w:val="24"/>
        </w:rPr>
        <w:t>At least 1 GB RAMServer</w:t>
      </w:r>
    </w:p>
    <w:p w14:paraId="3D0CDCE7" w14:textId="77777777" w:rsidR="00F304DA" w:rsidRDefault="00F304DA" w:rsidP="00F304DA">
      <w:pPr>
        <w:pStyle w:val="Heading2"/>
      </w:pPr>
      <w:bookmarkStart w:id="59" w:name="_Toc118371189"/>
      <w:r w:rsidRPr="003602B9">
        <w:t>Server-Side Requirements</w:t>
      </w:r>
      <w:bookmarkStart w:id="60" w:name="_Toc207768309"/>
      <w:bookmarkEnd w:id="58"/>
      <w:bookmarkEnd w:id="59"/>
    </w:p>
    <w:p w14:paraId="4EEA985C" w14:textId="17B51459" w:rsidR="00B56453" w:rsidRPr="00E22CAF" w:rsidRDefault="00B56453" w:rsidP="00E22CAF">
      <w:pPr>
        <w:widowControl w:val="0"/>
        <w:numPr>
          <w:ilvl w:val="0"/>
          <w:numId w:val="43"/>
        </w:numPr>
        <w:rPr>
          <w:sz w:val="24"/>
          <w:szCs w:val="24"/>
        </w:rPr>
      </w:pPr>
      <w:r w:rsidRPr="00E22CAF">
        <w:rPr>
          <w:sz w:val="24"/>
          <w:szCs w:val="24"/>
        </w:rPr>
        <w:t>64-bit processor, 1 GHz or faster</w:t>
      </w:r>
    </w:p>
    <w:p w14:paraId="18E3CE3A" w14:textId="3BDCC2D4" w:rsidR="00B56453" w:rsidRPr="00E22CAF" w:rsidRDefault="00B56453" w:rsidP="00E22CAF">
      <w:pPr>
        <w:widowControl w:val="0"/>
        <w:numPr>
          <w:ilvl w:val="0"/>
          <w:numId w:val="43"/>
        </w:numPr>
        <w:rPr>
          <w:sz w:val="24"/>
          <w:szCs w:val="24"/>
        </w:rPr>
      </w:pPr>
      <w:r w:rsidRPr="00E22CAF">
        <w:rPr>
          <w:sz w:val="24"/>
          <w:szCs w:val="24"/>
        </w:rPr>
        <w:t>At least 2GB free hard drive space</w:t>
      </w:r>
    </w:p>
    <w:p w14:paraId="766B4183" w14:textId="1F2B199B" w:rsidR="00B56453" w:rsidRPr="00E22CAF" w:rsidRDefault="00B56453" w:rsidP="00E22CAF">
      <w:pPr>
        <w:widowControl w:val="0"/>
        <w:numPr>
          <w:ilvl w:val="0"/>
          <w:numId w:val="43"/>
        </w:numPr>
        <w:rPr>
          <w:sz w:val="24"/>
          <w:szCs w:val="24"/>
        </w:rPr>
      </w:pPr>
      <w:r w:rsidRPr="00E22CAF">
        <w:rPr>
          <w:sz w:val="24"/>
          <w:szCs w:val="24"/>
        </w:rPr>
        <w:t>At least 1GB RAM</w:t>
      </w:r>
    </w:p>
    <w:p w14:paraId="190F95B8" w14:textId="77777777" w:rsidR="00F304DA" w:rsidRDefault="00F304DA" w:rsidP="00F304DA">
      <w:pPr>
        <w:pStyle w:val="Heading3"/>
      </w:pPr>
      <w:bookmarkStart w:id="61" w:name="_Toc118371190"/>
      <w:r w:rsidRPr="003602B9">
        <w:t>Deployment Considerations</w:t>
      </w:r>
      <w:bookmarkStart w:id="62" w:name="_Toc207768310"/>
      <w:bookmarkEnd w:id="60"/>
      <w:bookmarkEnd w:id="61"/>
    </w:p>
    <w:p w14:paraId="285D5C7B" w14:textId="77777777" w:rsidR="00B56453" w:rsidRPr="00E22CAF" w:rsidRDefault="00B56453" w:rsidP="00E22CAF">
      <w:pPr>
        <w:widowControl w:val="0"/>
        <w:numPr>
          <w:ilvl w:val="0"/>
          <w:numId w:val="43"/>
        </w:numPr>
        <w:rPr>
          <w:sz w:val="24"/>
          <w:szCs w:val="24"/>
        </w:rPr>
      </w:pPr>
      <w:r w:rsidRPr="00E22CAF">
        <w:rPr>
          <w:sz w:val="24"/>
          <w:szCs w:val="24"/>
        </w:rPr>
        <w:t>Local storage is used</w:t>
      </w:r>
    </w:p>
    <w:p w14:paraId="20B192E2" w14:textId="1A529171" w:rsidR="00B56453" w:rsidRPr="00E22CAF" w:rsidRDefault="00B56453" w:rsidP="00E22CAF">
      <w:pPr>
        <w:widowControl w:val="0"/>
        <w:numPr>
          <w:ilvl w:val="0"/>
          <w:numId w:val="43"/>
        </w:numPr>
        <w:rPr>
          <w:sz w:val="24"/>
          <w:szCs w:val="24"/>
        </w:rPr>
      </w:pPr>
      <w:r w:rsidRPr="00E22CAF">
        <w:rPr>
          <w:sz w:val="24"/>
          <w:szCs w:val="24"/>
        </w:rPr>
        <w:t>No network latency to consider</w:t>
      </w:r>
    </w:p>
    <w:p w14:paraId="575CA46B" w14:textId="247FD380" w:rsidR="00B56453" w:rsidRPr="00E22CAF" w:rsidRDefault="00B56453" w:rsidP="00E22CAF">
      <w:pPr>
        <w:widowControl w:val="0"/>
        <w:numPr>
          <w:ilvl w:val="0"/>
          <w:numId w:val="43"/>
        </w:numPr>
        <w:rPr>
          <w:sz w:val="24"/>
          <w:szCs w:val="24"/>
        </w:rPr>
      </w:pPr>
      <w:r w:rsidRPr="00E22CAF">
        <w:rPr>
          <w:sz w:val="24"/>
          <w:szCs w:val="24"/>
        </w:rPr>
        <w:t>To scale buy a bigger CPU, more memory, larger hard drive, or additional hardware</w:t>
      </w:r>
    </w:p>
    <w:p w14:paraId="4F18E6E8" w14:textId="77777777" w:rsidR="00F304DA" w:rsidRDefault="00F304DA" w:rsidP="00F304DA">
      <w:pPr>
        <w:pStyle w:val="Heading3"/>
      </w:pPr>
      <w:bookmarkStart w:id="63" w:name="_Toc118371191"/>
      <w:r w:rsidRPr="00F304DA">
        <w:t>Application Server Disk Space</w:t>
      </w:r>
      <w:bookmarkEnd w:id="62"/>
      <w:bookmarkEnd w:id="63"/>
      <w:r w:rsidRPr="00F304DA">
        <w:t xml:space="preserve"> </w:t>
      </w:r>
      <w:bookmarkStart w:id="64" w:name="_Toc207768311"/>
    </w:p>
    <w:p w14:paraId="2C11D441" w14:textId="77777777" w:rsidR="00E22CAF" w:rsidRDefault="00B56453" w:rsidP="00E22CAF">
      <w:pPr>
        <w:shd w:val="clear" w:color="auto" w:fill="FFFFFF"/>
        <w:ind w:left="720"/>
        <w:jc w:val="both"/>
        <w:textAlignment w:val="baseline"/>
        <w:rPr>
          <w:color w:val="000000"/>
          <w:sz w:val="24"/>
          <w:szCs w:val="24"/>
          <w:lang w:eastAsia="en-IN"/>
        </w:rPr>
      </w:pPr>
      <w:r w:rsidRPr="00E22CAF">
        <w:rPr>
          <w:color w:val="000000"/>
          <w:sz w:val="24"/>
          <w:szCs w:val="24"/>
          <w:lang w:eastAsia="en-IN"/>
        </w:rPr>
        <w:t>No such disk space is required as the program is fully functional on online IDE(s) as well.</w:t>
      </w:r>
    </w:p>
    <w:p w14:paraId="20D99359" w14:textId="772A6AB7" w:rsidR="00B56453" w:rsidRPr="00E22CAF" w:rsidRDefault="00B56453" w:rsidP="00E22CAF">
      <w:pPr>
        <w:shd w:val="clear" w:color="auto" w:fill="FFFFFF"/>
        <w:ind w:left="720"/>
        <w:jc w:val="both"/>
        <w:textAlignment w:val="baseline"/>
        <w:rPr>
          <w:color w:val="000000"/>
          <w:sz w:val="24"/>
          <w:szCs w:val="24"/>
          <w:lang w:eastAsia="en-IN"/>
        </w:rPr>
      </w:pPr>
      <w:r w:rsidRPr="00E22CAF">
        <w:rPr>
          <w:color w:val="000000"/>
          <w:sz w:val="24"/>
          <w:szCs w:val="24"/>
          <w:lang w:eastAsia="en-IN"/>
        </w:rPr>
        <w:t>Local Operating System is required and txt file to store the</w:t>
      </w:r>
      <w:r w:rsidR="00E22CAF">
        <w:rPr>
          <w:color w:val="000000"/>
          <w:sz w:val="24"/>
          <w:szCs w:val="24"/>
          <w:lang w:eastAsia="en-IN"/>
        </w:rPr>
        <w:t xml:space="preserve"> </w:t>
      </w:r>
      <w:r w:rsidRPr="00E22CAF">
        <w:rPr>
          <w:color w:val="000000"/>
          <w:sz w:val="24"/>
          <w:szCs w:val="24"/>
          <w:lang w:eastAsia="en-IN"/>
        </w:rPr>
        <w:t xml:space="preserve">records of </w:t>
      </w:r>
      <w:r w:rsidR="00E22CAF">
        <w:rPr>
          <w:color w:val="000000"/>
          <w:sz w:val="24"/>
          <w:szCs w:val="24"/>
          <w:lang w:eastAsia="en-IN"/>
        </w:rPr>
        <w:t>users</w:t>
      </w:r>
      <w:r w:rsidRPr="00E22CAF">
        <w:rPr>
          <w:color w:val="000000"/>
          <w:sz w:val="24"/>
          <w:szCs w:val="24"/>
          <w:lang w:eastAsia="en-IN"/>
        </w:rPr>
        <w:t>.</w:t>
      </w:r>
    </w:p>
    <w:p w14:paraId="21E4C1AE" w14:textId="77777777" w:rsidR="00F304DA" w:rsidRDefault="00F304DA" w:rsidP="00F304DA">
      <w:pPr>
        <w:pStyle w:val="Heading3"/>
      </w:pPr>
      <w:bookmarkStart w:id="65" w:name="_Toc118371192"/>
      <w:r w:rsidRPr="003602B9">
        <w:t>Database Server Disk Spac</w:t>
      </w:r>
      <w:bookmarkStart w:id="66" w:name="_Toc207768312"/>
      <w:bookmarkEnd w:id="64"/>
      <w:r>
        <w:t>e</w:t>
      </w:r>
      <w:bookmarkEnd w:id="65"/>
    </w:p>
    <w:p w14:paraId="6340E7DC" w14:textId="77777777" w:rsidR="00E22CAF" w:rsidRDefault="00E22CAF" w:rsidP="00E22CAF">
      <w:pPr>
        <w:shd w:val="clear" w:color="auto" w:fill="FFFFFF"/>
        <w:ind w:left="720"/>
        <w:jc w:val="both"/>
        <w:textAlignment w:val="baseline"/>
        <w:rPr>
          <w:color w:val="000000"/>
          <w:sz w:val="24"/>
          <w:szCs w:val="24"/>
          <w:lang w:eastAsia="en-IN"/>
        </w:rPr>
      </w:pPr>
      <w:r w:rsidRPr="00E22CAF">
        <w:rPr>
          <w:color w:val="000000"/>
          <w:sz w:val="24"/>
          <w:szCs w:val="24"/>
          <w:lang w:eastAsia="en-IN"/>
        </w:rPr>
        <w:t>No such disk space is required as the program is fully functional on online IDE(s) as well.</w:t>
      </w:r>
    </w:p>
    <w:p w14:paraId="4C0BC90C" w14:textId="77777777" w:rsidR="00E22CAF" w:rsidRPr="00E22CAF" w:rsidRDefault="00E22CAF" w:rsidP="00E22CAF">
      <w:pPr>
        <w:shd w:val="clear" w:color="auto" w:fill="FFFFFF"/>
        <w:ind w:left="720"/>
        <w:jc w:val="both"/>
        <w:textAlignment w:val="baseline"/>
        <w:rPr>
          <w:color w:val="000000"/>
          <w:sz w:val="24"/>
          <w:szCs w:val="24"/>
          <w:lang w:eastAsia="en-IN"/>
        </w:rPr>
      </w:pPr>
      <w:r w:rsidRPr="00E22CAF">
        <w:rPr>
          <w:color w:val="000000"/>
          <w:sz w:val="24"/>
          <w:szCs w:val="24"/>
          <w:lang w:eastAsia="en-IN"/>
        </w:rPr>
        <w:t>Local Operating System is required and txt file to store the</w:t>
      </w:r>
      <w:r>
        <w:rPr>
          <w:color w:val="000000"/>
          <w:sz w:val="24"/>
          <w:szCs w:val="24"/>
          <w:lang w:eastAsia="en-IN"/>
        </w:rPr>
        <w:t xml:space="preserve"> </w:t>
      </w:r>
      <w:r w:rsidRPr="00E22CAF">
        <w:rPr>
          <w:color w:val="000000"/>
          <w:sz w:val="24"/>
          <w:szCs w:val="24"/>
          <w:lang w:eastAsia="en-IN"/>
        </w:rPr>
        <w:t xml:space="preserve">records of </w:t>
      </w:r>
      <w:r>
        <w:rPr>
          <w:color w:val="000000"/>
          <w:sz w:val="24"/>
          <w:szCs w:val="24"/>
          <w:lang w:eastAsia="en-IN"/>
        </w:rPr>
        <w:t>users</w:t>
      </w:r>
      <w:r w:rsidRPr="00E22CAF">
        <w:rPr>
          <w:color w:val="000000"/>
          <w:sz w:val="24"/>
          <w:szCs w:val="24"/>
          <w:lang w:eastAsia="en-IN"/>
        </w:rPr>
        <w:t>.</w:t>
      </w:r>
    </w:p>
    <w:p w14:paraId="39129917" w14:textId="77777777" w:rsidR="00F304DA" w:rsidRDefault="00F304DA" w:rsidP="00F304DA">
      <w:pPr>
        <w:pStyle w:val="Heading3"/>
      </w:pPr>
      <w:bookmarkStart w:id="67" w:name="_Toc118371193"/>
      <w:r w:rsidRPr="003602B9">
        <w:t>Integration Requirements</w:t>
      </w:r>
      <w:bookmarkStart w:id="68" w:name="_Toc207768313"/>
      <w:bookmarkEnd w:id="66"/>
      <w:bookmarkEnd w:id="67"/>
    </w:p>
    <w:p w14:paraId="528388DD" w14:textId="1A08EB52" w:rsidR="002F6282" w:rsidRPr="002F6282" w:rsidRDefault="00B56453" w:rsidP="002F6282">
      <w:pPr>
        <w:widowControl w:val="0"/>
        <w:numPr>
          <w:ilvl w:val="0"/>
          <w:numId w:val="43"/>
        </w:numPr>
        <w:rPr>
          <w:sz w:val="24"/>
          <w:szCs w:val="24"/>
        </w:rPr>
      </w:pPr>
      <w:bookmarkStart w:id="69" w:name="_Toc361155804"/>
      <w:bookmarkStart w:id="70" w:name="_Toc368912309"/>
      <w:r w:rsidRPr="002F6282">
        <w:rPr>
          <w:sz w:val="24"/>
          <w:szCs w:val="24"/>
        </w:rPr>
        <w:t>Language: -</w:t>
      </w:r>
      <w:r w:rsidR="00F96C03">
        <w:rPr>
          <w:sz w:val="24"/>
          <w:szCs w:val="24"/>
        </w:rPr>
        <w:t xml:space="preserve"> </w:t>
      </w:r>
      <w:r w:rsidRPr="002F6282">
        <w:rPr>
          <w:sz w:val="24"/>
          <w:szCs w:val="24"/>
        </w:rPr>
        <w:t>C</w:t>
      </w:r>
    </w:p>
    <w:p w14:paraId="556B28C6" w14:textId="417BF567" w:rsidR="00B56453" w:rsidRPr="002F6282" w:rsidRDefault="00B56453" w:rsidP="002F6282">
      <w:pPr>
        <w:widowControl w:val="0"/>
        <w:numPr>
          <w:ilvl w:val="0"/>
          <w:numId w:val="43"/>
        </w:numPr>
        <w:rPr>
          <w:sz w:val="24"/>
          <w:szCs w:val="24"/>
        </w:rPr>
      </w:pPr>
      <w:r w:rsidRPr="002F6282">
        <w:rPr>
          <w:sz w:val="24"/>
          <w:szCs w:val="24"/>
        </w:rPr>
        <w:t>Tools: -</w:t>
      </w:r>
      <w:r w:rsidR="00F96C03">
        <w:rPr>
          <w:sz w:val="24"/>
          <w:szCs w:val="24"/>
        </w:rPr>
        <w:t xml:space="preserve"> </w:t>
      </w:r>
      <w:r w:rsidRPr="002F6282">
        <w:rPr>
          <w:sz w:val="24"/>
          <w:szCs w:val="24"/>
        </w:rPr>
        <w:t>Valgrind,</w:t>
      </w:r>
      <w:r w:rsidR="00F96C03">
        <w:rPr>
          <w:sz w:val="24"/>
          <w:szCs w:val="24"/>
        </w:rPr>
        <w:t xml:space="preserve"> </w:t>
      </w:r>
      <w:r w:rsidRPr="002F6282">
        <w:rPr>
          <w:sz w:val="24"/>
          <w:szCs w:val="24"/>
        </w:rPr>
        <w:t>Makefile,</w:t>
      </w:r>
      <w:r w:rsidR="00F96C03">
        <w:rPr>
          <w:sz w:val="24"/>
          <w:szCs w:val="24"/>
        </w:rPr>
        <w:t xml:space="preserve"> G</w:t>
      </w:r>
      <w:r w:rsidRPr="002F6282">
        <w:rPr>
          <w:sz w:val="24"/>
          <w:szCs w:val="24"/>
        </w:rPr>
        <w:t>coverage,</w:t>
      </w:r>
      <w:r w:rsidR="00F96C03">
        <w:rPr>
          <w:sz w:val="24"/>
          <w:szCs w:val="24"/>
        </w:rPr>
        <w:t xml:space="preserve"> </w:t>
      </w:r>
      <w:r w:rsidRPr="002F6282">
        <w:rPr>
          <w:sz w:val="24"/>
          <w:szCs w:val="24"/>
        </w:rPr>
        <w:t>Gprof</w:t>
      </w:r>
    </w:p>
    <w:p w14:paraId="0B0826F3" w14:textId="63385C30" w:rsidR="00B56453" w:rsidRPr="002F6282" w:rsidRDefault="00B56453" w:rsidP="002F6282">
      <w:pPr>
        <w:widowControl w:val="0"/>
        <w:numPr>
          <w:ilvl w:val="0"/>
          <w:numId w:val="43"/>
        </w:numPr>
        <w:rPr>
          <w:sz w:val="24"/>
          <w:szCs w:val="24"/>
        </w:rPr>
      </w:pPr>
      <w:r w:rsidRPr="002F6282">
        <w:rPr>
          <w:sz w:val="24"/>
          <w:szCs w:val="24"/>
        </w:rPr>
        <w:t>Complier: -</w:t>
      </w:r>
      <w:r w:rsidR="00F96C03">
        <w:rPr>
          <w:sz w:val="24"/>
          <w:szCs w:val="24"/>
        </w:rPr>
        <w:t xml:space="preserve"> </w:t>
      </w:r>
      <w:r w:rsidRPr="002F6282">
        <w:rPr>
          <w:sz w:val="24"/>
          <w:szCs w:val="24"/>
        </w:rPr>
        <w:t>gcc</w:t>
      </w:r>
    </w:p>
    <w:p w14:paraId="52CAE4C9" w14:textId="2934AD4F" w:rsidR="00B56453" w:rsidRPr="002F6282" w:rsidRDefault="00B56453" w:rsidP="002F6282">
      <w:pPr>
        <w:widowControl w:val="0"/>
        <w:numPr>
          <w:ilvl w:val="0"/>
          <w:numId w:val="43"/>
        </w:numPr>
        <w:rPr>
          <w:sz w:val="24"/>
          <w:szCs w:val="24"/>
        </w:rPr>
      </w:pPr>
      <w:r w:rsidRPr="002F6282">
        <w:rPr>
          <w:sz w:val="24"/>
          <w:szCs w:val="24"/>
        </w:rPr>
        <w:t>Linux Environment</w:t>
      </w:r>
    </w:p>
    <w:p w14:paraId="16E15BB8" w14:textId="7DD308A5" w:rsidR="00C57D33" w:rsidRDefault="00C57D33" w:rsidP="00C57D33">
      <w:pPr>
        <w:pStyle w:val="Heading3"/>
      </w:pPr>
      <w:bookmarkStart w:id="71" w:name="_Toc361155805"/>
      <w:bookmarkStart w:id="72" w:name="_Toc118371194"/>
      <w:bookmarkEnd w:id="69"/>
      <w:bookmarkEnd w:id="70"/>
      <w:r>
        <w:t>Network</w:t>
      </w:r>
      <w:bookmarkEnd w:id="71"/>
      <w:bookmarkEnd w:id="72"/>
      <w:r>
        <w:t xml:space="preserve"> </w:t>
      </w:r>
    </w:p>
    <w:p w14:paraId="3B665EB7" w14:textId="77777777" w:rsidR="00B56453" w:rsidRPr="002F6282" w:rsidRDefault="00B56453" w:rsidP="002F6282">
      <w:pPr>
        <w:shd w:val="clear" w:color="auto" w:fill="FFFFFF"/>
        <w:ind w:left="720"/>
        <w:jc w:val="both"/>
        <w:textAlignment w:val="baseline"/>
        <w:rPr>
          <w:color w:val="000000"/>
          <w:sz w:val="24"/>
          <w:szCs w:val="24"/>
          <w:lang w:eastAsia="en-IN"/>
        </w:rPr>
      </w:pPr>
      <w:bookmarkStart w:id="73" w:name="_Toc361155807"/>
      <w:r w:rsidRPr="002F6282">
        <w:rPr>
          <w:color w:val="000000"/>
          <w:sz w:val="24"/>
          <w:szCs w:val="24"/>
          <w:lang w:eastAsia="en-IN"/>
        </w:rPr>
        <w:t xml:space="preserve">End to End </w:t>
      </w:r>
    </w:p>
    <w:p w14:paraId="24A3DAAA" w14:textId="77777777" w:rsidR="00C57D33" w:rsidRDefault="00C57D33" w:rsidP="00C57D33">
      <w:pPr>
        <w:pStyle w:val="Heading2"/>
      </w:pPr>
      <w:bookmarkStart w:id="74" w:name="_Toc118371195"/>
      <w:r>
        <w:lastRenderedPageBreak/>
        <w:t>Configuration</w:t>
      </w:r>
      <w:bookmarkEnd w:id="73"/>
      <w:bookmarkEnd w:id="74"/>
    </w:p>
    <w:p w14:paraId="08C6A99B" w14:textId="77777777" w:rsidR="00C57D33" w:rsidRDefault="00C57D33" w:rsidP="00C57D33">
      <w:pPr>
        <w:pStyle w:val="Heading3"/>
        <w:ind w:left="691"/>
      </w:pPr>
      <w:bookmarkStart w:id="75" w:name="_Toc361155808"/>
      <w:bookmarkStart w:id="76" w:name="_Toc118371196"/>
      <w:r>
        <w:t>Operating System</w:t>
      </w:r>
      <w:bookmarkEnd w:id="75"/>
      <w:bookmarkEnd w:id="76"/>
    </w:p>
    <w:bookmarkEnd w:id="68"/>
    <w:p w14:paraId="5F44680C" w14:textId="1C493013" w:rsidR="00566298" w:rsidRPr="002F6282" w:rsidRDefault="00B56453" w:rsidP="002F6282">
      <w:pPr>
        <w:shd w:val="clear" w:color="auto" w:fill="FFFFFF"/>
        <w:ind w:left="720"/>
        <w:jc w:val="both"/>
        <w:textAlignment w:val="baseline"/>
        <w:rPr>
          <w:color w:val="000000"/>
          <w:sz w:val="24"/>
          <w:szCs w:val="24"/>
          <w:lang w:eastAsia="en-IN"/>
        </w:rPr>
      </w:pPr>
      <w:r w:rsidRPr="002F6282">
        <w:rPr>
          <w:color w:val="000000"/>
          <w:sz w:val="24"/>
          <w:szCs w:val="24"/>
          <w:lang w:eastAsia="en-IN"/>
        </w:rPr>
        <w:t>Linux environment</w:t>
      </w:r>
    </w:p>
    <w:p w14:paraId="2396DA6D" w14:textId="6D465EBD" w:rsidR="00B56453" w:rsidRDefault="00B56453" w:rsidP="00B56453">
      <w:pPr>
        <w:pStyle w:val="BodyText"/>
      </w:pPr>
    </w:p>
    <w:p w14:paraId="3FAD5C04" w14:textId="78AFD9E5" w:rsidR="00B56453" w:rsidRDefault="00B56453" w:rsidP="00B56453">
      <w:pPr>
        <w:pStyle w:val="BodyText"/>
      </w:pPr>
    </w:p>
    <w:p w14:paraId="0D471B3C" w14:textId="7BEC75C8" w:rsidR="00B56453" w:rsidRDefault="00B56453" w:rsidP="00B56453">
      <w:pPr>
        <w:pStyle w:val="BodyText"/>
      </w:pPr>
    </w:p>
    <w:p w14:paraId="396F6135" w14:textId="00F1094C" w:rsidR="00B56453" w:rsidRDefault="00B56453" w:rsidP="00B56453">
      <w:pPr>
        <w:pStyle w:val="BodyText"/>
      </w:pPr>
    </w:p>
    <w:p w14:paraId="39FE5052" w14:textId="6C5C3DF8" w:rsidR="00B56453" w:rsidRDefault="00B56453" w:rsidP="00B56453">
      <w:pPr>
        <w:pStyle w:val="BodyText"/>
      </w:pPr>
    </w:p>
    <w:p w14:paraId="29C232C7" w14:textId="1A22D47C" w:rsidR="00B56453" w:rsidRDefault="00B56453" w:rsidP="00B56453">
      <w:pPr>
        <w:pStyle w:val="BodyText"/>
      </w:pPr>
    </w:p>
    <w:p w14:paraId="453E6ADE" w14:textId="0696ADFA" w:rsidR="00B56453" w:rsidRDefault="00B56453" w:rsidP="00B56453">
      <w:pPr>
        <w:pStyle w:val="BodyText"/>
      </w:pPr>
    </w:p>
    <w:p w14:paraId="5D9D15CD" w14:textId="6E5A4C56" w:rsidR="00B56453" w:rsidRDefault="00B56453" w:rsidP="00B56453">
      <w:pPr>
        <w:pStyle w:val="BodyText"/>
      </w:pPr>
    </w:p>
    <w:p w14:paraId="192F6A8B" w14:textId="4B170E2B" w:rsidR="00B56453" w:rsidRDefault="00B56453" w:rsidP="00B56453">
      <w:pPr>
        <w:pStyle w:val="BodyText"/>
      </w:pPr>
    </w:p>
    <w:p w14:paraId="4E875FE3" w14:textId="3A766041" w:rsidR="00B56453" w:rsidRDefault="00B56453" w:rsidP="00B56453">
      <w:pPr>
        <w:pStyle w:val="BodyText"/>
      </w:pPr>
    </w:p>
    <w:p w14:paraId="6A5780D1" w14:textId="39F5BEA6" w:rsidR="00B56453" w:rsidRDefault="00B56453" w:rsidP="00B56453">
      <w:pPr>
        <w:pStyle w:val="BodyText"/>
      </w:pPr>
    </w:p>
    <w:p w14:paraId="239FAF49" w14:textId="40145A36" w:rsidR="00B56453" w:rsidRDefault="00B56453" w:rsidP="00B56453">
      <w:pPr>
        <w:pStyle w:val="BodyText"/>
      </w:pPr>
    </w:p>
    <w:p w14:paraId="67D5A986" w14:textId="0AD566B4" w:rsidR="00B56453" w:rsidRDefault="00B56453" w:rsidP="00B56453">
      <w:pPr>
        <w:pStyle w:val="BodyText"/>
      </w:pPr>
    </w:p>
    <w:p w14:paraId="37D1C5E2" w14:textId="05A13550" w:rsidR="00B56453" w:rsidRDefault="00B56453" w:rsidP="00B56453">
      <w:pPr>
        <w:pStyle w:val="BodyText"/>
      </w:pPr>
    </w:p>
    <w:p w14:paraId="1486F91C" w14:textId="190F5FBF" w:rsidR="00B56453" w:rsidRDefault="00B56453" w:rsidP="00B56453">
      <w:pPr>
        <w:pStyle w:val="BodyText"/>
      </w:pPr>
    </w:p>
    <w:p w14:paraId="7DD8DB2E" w14:textId="035D67C7" w:rsidR="00B56453" w:rsidRDefault="00B56453" w:rsidP="00B56453">
      <w:pPr>
        <w:pStyle w:val="BodyText"/>
      </w:pPr>
    </w:p>
    <w:p w14:paraId="3162FEB5" w14:textId="3DD22F2F" w:rsidR="00B56453" w:rsidRDefault="00B56453" w:rsidP="00B56453">
      <w:pPr>
        <w:pStyle w:val="BodyText"/>
      </w:pPr>
    </w:p>
    <w:p w14:paraId="4368F837" w14:textId="77777777" w:rsidR="00B56453" w:rsidRPr="00B56453" w:rsidRDefault="00B56453" w:rsidP="00B56453">
      <w:pPr>
        <w:pStyle w:val="BodyText"/>
      </w:pPr>
    </w:p>
    <w:p w14:paraId="5E588B92" w14:textId="77777777" w:rsidR="00566298" w:rsidRDefault="00566298" w:rsidP="002E66F4">
      <w:pPr>
        <w:pStyle w:val="InfoBlue"/>
        <w:jc w:val="both"/>
        <w:rPr>
          <w:rFonts w:ascii="Arial" w:hAnsi="Arial" w:cs="Arial"/>
        </w:rPr>
      </w:pPr>
    </w:p>
    <w:p w14:paraId="05EF3982" w14:textId="77777777" w:rsidR="00566298" w:rsidRDefault="00566298" w:rsidP="002E66F4">
      <w:pPr>
        <w:pStyle w:val="InfoBlue"/>
        <w:jc w:val="both"/>
        <w:rPr>
          <w:rFonts w:ascii="Arial" w:hAnsi="Arial" w:cs="Arial"/>
        </w:rPr>
      </w:pPr>
    </w:p>
    <w:p w14:paraId="457DDF0F" w14:textId="77777777" w:rsidR="00566298" w:rsidRDefault="00566298" w:rsidP="002E66F4">
      <w:pPr>
        <w:pStyle w:val="InfoBlue"/>
        <w:jc w:val="both"/>
        <w:rPr>
          <w:rFonts w:ascii="Arial" w:hAnsi="Arial" w:cs="Arial"/>
        </w:rPr>
      </w:pPr>
    </w:p>
    <w:p w14:paraId="08E30A16" w14:textId="77777777" w:rsidR="00566298" w:rsidRDefault="00566298" w:rsidP="002E66F4">
      <w:pPr>
        <w:pStyle w:val="InfoBlue"/>
        <w:jc w:val="both"/>
        <w:rPr>
          <w:rFonts w:ascii="Arial" w:hAnsi="Arial" w:cs="Arial"/>
        </w:rPr>
      </w:pPr>
    </w:p>
    <w:p w14:paraId="090693FC" w14:textId="77777777" w:rsidR="00566298" w:rsidRDefault="00566298" w:rsidP="002E66F4">
      <w:pPr>
        <w:pStyle w:val="InfoBlue"/>
        <w:jc w:val="both"/>
        <w:rPr>
          <w:rFonts w:ascii="Arial" w:hAnsi="Arial" w:cs="Arial"/>
        </w:rPr>
      </w:pPr>
    </w:p>
    <w:p w14:paraId="5C67E18B" w14:textId="77777777" w:rsidR="00566298" w:rsidRDefault="00566298" w:rsidP="002E66F4">
      <w:pPr>
        <w:pStyle w:val="InfoBlue"/>
        <w:jc w:val="both"/>
        <w:rPr>
          <w:rFonts w:ascii="Arial" w:hAnsi="Arial" w:cs="Arial"/>
        </w:rPr>
      </w:pPr>
    </w:p>
    <w:p w14:paraId="184477C7" w14:textId="1E91A113" w:rsidR="00566298" w:rsidRDefault="00566298" w:rsidP="002E66F4">
      <w:pPr>
        <w:pStyle w:val="InfoBlue"/>
        <w:jc w:val="both"/>
        <w:rPr>
          <w:rFonts w:ascii="Arial" w:hAnsi="Arial" w:cs="Arial"/>
        </w:rPr>
      </w:pPr>
    </w:p>
    <w:p w14:paraId="53DD12F8" w14:textId="632D8F5B" w:rsidR="002F6282" w:rsidRDefault="002F6282" w:rsidP="002F6282">
      <w:pPr>
        <w:pStyle w:val="BodyText"/>
      </w:pPr>
    </w:p>
    <w:p w14:paraId="65E17909" w14:textId="15ED4C74" w:rsidR="002F6282" w:rsidRDefault="002F6282" w:rsidP="002F6282">
      <w:pPr>
        <w:pStyle w:val="BodyText"/>
      </w:pPr>
    </w:p>
    <w:p w14:paraId="4B9AAD1F" w14:textId="07F053D5" w:rsidR="002F6282" w:rsidRDefault="002F6282" w:rsidP="002F6282">
      <w:pPr>
        <w:pStyle w:val="BodyText"/>
      </w:pPr>
    </w:p>
    <w:p w14:paraId="29CCD67E" w14:textId="324D5785" w:rsidR="002F6282" w:rsidRDefault="002F6282" w:rsidP="002F6282">
      <w:pPr>
        <w:pStyle w:val="BodyText"/>
      </w:pPr>
    </w:p>
    <w:p w14:paraId="5C23688D" w14:textId="556EBDE4" w:rsidR="002F6282" w:rsidRDefault="002F6282" w:rsidP="002F6282">
      <w:pPr>
        <w:pStyle w:val="BodyText"/>
      </w:pPr>
    </w:p>
    <w:p w14:paraId="1477B769" w14:textId="77777777" w:rsidR="002F6282" w:rsidRPr="002F6282" w:rsidRDefault="002F6282" w:rsidP="002F6282">
      <w:pPr>
        <w:pStyle w:val="BodyText"/>
      </w:pPr>
    </w:p>
    <w:p w14:paraId="15B3BE73" w14:textId="77777777" w:rsidR="00566298" w:rsidRDefault="00566298" w:rsidP="002E66F4">
      <w:pPr>
        <w:pStyle w:val="InfoBlue"/>
        <w:jc w:val="both"/>
        <w:rPr>
          <w:rFonts w:ascii="Arial" w:hAnsi="Arial" w:cs="Arial"/>
        </w:rPr>
      </w:pPr>
    </w:p>
    <w:p w14:paraId="2B9DFB40" w14:textId="77777777" w:rsidR="00566298" w:rsidRDefault="00566298" w:rsidP="00566298">
      <w:pPr>
        <w:rPr>
          <w:b/>
          <w:bCs/>
          <w:sz w:val="24"/>
          <w:lang w:val="fr-FR"/>
        </w:rPr>
      </w:pPr>
      <w:r w:rsidRPr="009B4E2F">
        <w:rPr>
          <w:b/>
          <w:bCs/>
          <w:sz w:val="24"/>
          <w:lang w:val="fr-FR"/>
        </w:rPr>
        <w:lastRenderedPageBreak/>
        <w:t>Change Log</w:t>
      </w:r>
    </w:p>
    <w:p w14:paraId="66BC85F0" w14:textId="77777777" w:rsidR="00566298" w:rsidRPr="009B4E2F" w:rsidRDefault="00566298" w:rsidP="00566298">
      <w:pPr>
        <w:rPr>
          <w:b/>
          <w:bCs/>
          <w:sz w:val="24"/>
          <w:lang w:val="fr-FR"/>
        </w:rPr>
      </w:pPr>
    </w:p>
    <w:p w14:paraId="696B3129" w14:textId="77777777" w:rsidR="00566298" w:rsidRDefault="00566298" w:rsidP="00566298">
      <w:pPr>
        <w:ind w:firstLine="720"/>
        <w:rPr>
          <w:sz w:val="24"/>
          <w:lang w:val="fr-FR"/>
        </w:rPr>
      </w:pPr>
    </w:p>
    <w:p w14:paraId="5049DE17" w14:textId="77777777" w:rsidR="00566298" w:rsidRDefault="00566298" w:rsidP="00566298">
      <w:pPr>
        <w:tabs>
          <w:tab w:val="left" w:pos="945"/>
        </w:tabs>
        <w:rPr>
          <w:sz w:val="24"/>
          <w:lang w:val="fr-FR"/>
        </w:rPr>
      </w:pPr>
      <w:r>
        <w:rPr>
          <w:sz w:val="24"/>
          <w:lang w:val="fr-FR"/>
        </w:rPr>
        <w:tab/>
      </w:r>
    </w:p>
    <w:tbl>
      <w:tblPr>
        <w:tblW w:w="9791" w:type="dxa"/>
        <w:tblInd w:w="98" w:type="dxa"/>
        <w:tblLook w:val="04A0" w:firstRow="1" w:lastRow="0" w:firstColumn="1" w:lastColumn="0" w:noHBand="0" w:noVBand="1"/>
      </w:tblPr>
      <w:tblGrid>
        <w:gridCol w:w="2278"/>
        <w:gridCol w:w="1701"/>
        <w:gridCol w:w="2600"/>
        <w:gridCol w:w="436"/>
        <w:gridCol w:w="1090"/>
        <w:gridCol w:w="1686"/>
      </w:tblGrid>
      <w:tr w:rsidR="00566298" w:rsidRPr="00DB4C43" w14:paraId="11D6A6B3" w14:textId="77777777" w:rsidTr="008945F1">
        <w:trPr>
          <w:trHeight w:val="375"/>
        </w:trPr>
        <w:tc>
          <w:tcPr>
            <w:tcW w:w="9791" w:type="dxa"/>
            <w:gridSpan w:val="6"/>
            <w:tcBorders>
              <w:top w:val="single" w:sz="8" w:space="0" w:color="auto"/>
              <w:left w:val="single" w:sz="8" w:space="0" w:color="auto"/>
              <w:bottom w:val="single" w:sz="8" w:space="0" w:color="auto"/>
              <w:right w:val="single" w:sz="8" w:space="0" w:color="000000"/>
            </w:tcBorders>
            <w:shd w:val="clear" w:color="auto" w:fill="E5DFEC"/>
            <w:hideMark/>
          </w:tcPr>
          <w:p w14:paraId="3CD9FD49" w14:textId="77777777" w:rsidR="00566298" w:rsidRPr="00DB4C43" w:rsidRDefault="00566298" w:rsidP="008945F1">
            <w:pPr>
              <w:tabs>
                <w:tab w:val="left" w:pos="1350"/>
                <w:tab w:val="center" w:pos="4787"/>
              </w:tabs>
              <w:rPr>
                <w:rFonts w:cs="Arial"/>
                <w:b/>
                <w:bCs/>
                <w:color w:val="000000"/>
                <w:sz w:val="32"/>
                <w:szCs w:val="32"/>
                <w:lang w:val="en-IN" w:eastAsia="en-IN"/>
              </w:rPr>
            </w:pPr>
            <w:r>
              <w:rPr>
                <w:rFonts w:cs="Arial"/>
                <w:b/>
                <w:bCs/>
                <w:color w:val="000000"/>
                <w:sz w:val="32"/>
                <w:szCs w:val="32"/>
                <w:lang w:val="en-IN" w:eastAsia="en-IN"/>
              </w:rPr>
              <w:tab/>
            </w:r>
            <w:r>
              <w:rPr>
                <w:rFonts w:cs="Arial"/>
                <w:b/>
                <w:bCs/>
                <w:color w:val="000000"/>
                <w:sz w:val="32"/>
                <w:szCs w:val="32"/>
                <w:lang w:val="en-IN" w:eastAsia="en-IN"/>
              </w:rPr>
              <w:tab/>
            </w:r>
            <w:r w:rsidRPr="00DB4C43">
              <w:rPr>
                <w:rFonts w:cs="Arial"/>
                <w:b/>
                <w:bCs/>
                <w:color w:val="000000"/>
                <w:sz w:val="32"/>
                <w:szCs w:val="32"/>
                <w:lang w:val="en-IN" w:eastAsia="en-IN"/>
              </w:rPr>
              <w:t>QMS Template Version Control (</w:t>
            </w:r>
            <w:r w:rsidRPr="00DB4C43">
              <w:rPr>
                <w:rFonts w:cs="Arial"/>
                <w:b/>
                <w:bCs/>
                <w:color w:val="000000"/>
                <w:lang w:val="en-IN" w:eastAsia="en-IN"/>
              </w:rPr>
              <w:t>Maintained by QA</w:t>
            </w:r>
            <w:r w:rsidRPr="00DB4C43">
              <w:rPr>
                <w:rFonts w:cs="Arial"/>
                <w:b/>
                <w:bCs/>
                <w:color w:val="000000"/>
                <w:sz w:val="24"/>
                <w:szCs w:val="24"/>
                <w:lang w:val="en-IN" w:eastAsia="en-IN"/>
              </w:rPr>
              <w:t>)</w:t>
            </w:r>
          </w:p>
        </w:tc>
      </w:tr>
      <w:tr w:rsidR="00566298" w:rsidRPr="00DB4C43" w14:paraId="6E8FFFD1" w14:textId="77777777" w:rsidTr="008945F1">
        <w:trPr>
          <w:trHeight w:val="405"/>
        </w:trPr>
        <w:tc>
          <w:tcPr>
            <w:tcW w:w="2278" w:type="dxa"/>
            <w:tcBorders>
              <w:top w:val="nil"/>
              <w:left w:val="nil"/>
              <w:bottom w:val="nil"/>
              <w:right w:val="nil"/>
            </w:tcBorders>
            <w:shd w:val="clear" w:color="000000" w:fill="FFFFFF"/>
            <w:noWrap/>
            <w:vAlign w:val="bottom"/>
            <w:hideMark/>
          </w:tcPr>
          <w:p w14:paraId="72C5D7F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701" w:type="dxa"/>
            <w:tcBorders>
              <w:top w:val="nil"/>
              <w:left w:val="nil"/>
              <w:bottom w:val="nil"/>
              <w:right w:val="nil"/>
            </w:tcBorders>
            <w:shd w:val="clear" w:color="000000" w:fill="FFFFFF"/>
            <w:noWrap/>
            <w:vAlign w:val="bottom"/>
            <w:hideMark/>
          </w:tcPr>
          <w:p w14:paraId="2AFA6496"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2600" w:type="dxa"/>
            <w:tcBorders>
              <w:top w:val="nil"/>
              <w:left w:val="nil"/>
              <w:bottom w:val="nil"/>
              <w:right w:val="nil"/>
            </w:tcBorders>
            <w:shd w:val="clear" w:color="000000" w:fill="FFFFFF"/>
            <w:noWrap/>
            <w:vAlign w:val="bottom"/>
            <w:hideMark/>
          </w:tcPr>
          <w:p w14:paraId="62F1AA21"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436" w:type="dxa"/>
            <w:tcBorders>
              <w:top w:val="nil"/>
              <w:left w:val="nil"/>
              <w:bottom w:val="nil"/>
              <w:right w:val="nil"/>
            </w:tcBorders>
            <w:shd w:val="clear" w:color="000000" w:fill="FFFFFF"/>
            <w:noWrap/>
            <w:vAlign w:val="bottom"/>
            <w:hideMark/>
          </w:tcPr>
          <w:p w14:paraId="6C189372"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090" w:type="dxa"/>
            <w:tcBorders>
              <w:top w:val="nil"/>
              <w:left w:val="nil"/>
              <w:bottom w:val="nil"/>
              <w:right w:val="nil"/>
            </w:tcBorders>
            <w:shd w:val="clear" w:color="000000" w:fill="FFFFFF"/>
            <w:noWrap/>
            <w:vAlign w:val="bottom"/>
            <w:hideMark/>
          </w:tcPr>
          <w:p w14:paraId="05DD65FE" w14:textId="77777777" w:rsidR="00566298" w:rsidRPr="00DB4C43" w:rsidRDefault="00566298" w:rsidP="008945F1">
            <w:pPr>
              <w:jc w:val="center"/>
              <w:rPr>
                <w:rFonts w:cs="Arial"/>
                <w:b/>
                <w:bCs/>
                <w:color w:val="000080"/>
                <w:sz w:val="40"/>
                <w:szCs w:val="40"/>
                <w:lang w:val="en-IN" w:eastAsia="en-IN"/>
              </w:rPr>
            </w:pPr>
            <w:r w:rsidRPr="00DB4C43">
              <w:rPr>
                <w:rFonts w:cs="Arial"/>
                <w:b/>
                <w:bCs/>
                <w:color w:val="000080"/>
                <w:sz w:val="40"/>
                <w:szCs w:val="40"/>
                <w:lang w:val="en-IN" w:eastAsia="en-IN"/>
              </w:rPr>
              <w:t> </w:t>
            </w:r>
          </w:p>
        </w:tc>
        <w:tc>
          <w:tcPr>
            <w:tcW w:w="1686" w:type="dxa"/>
            <w:tcBorders>
              <w:top w:val="nil"/>
              <w:left w:val="nil"/>
              <w:bottom w:val="nil"/>
              <w:right w:val="nil"/>
            </w:tcBorders>
            <w:shd w:val="clear" w:color="auto" w:fill="auto"/>
            <w:noWrap/>
            <w:vAlign w:val="bottom"/>
            <w:hideMark/>
          </w:tcPr>
          <w:p w14:paraId="199E7234" w14:textId="77777777" w:rsidR="00566298" w:rsidRPr="00DB4C43" w:rsidRDefault="00566298" w:rsidP="008945F1">
            <w:pPr>
              <w:rPr>
                <w:rFonts w:ascii="Calibri" w:hAnsi="Calibri"/>
                <w:color w:val="000000"/>
                <w:sz w:val="22"/>
                <w:szCs w:val="22"/>
                <w:lang w:val="en-IN" w:eastAsia="en-IN"/>
              </w:rPr>
            </w:pPr>
          </w:p>
        </w:tc>
      </w:tr>
      <w:tr w:rsidR="00566298" w:rsidRPr="00DB4C43" w14:paraId="3D78F9B0" w14:textId="77777777" w:rsidTr="008945F1">
        <w:trPr>
          <w:trHeight w:val="315"/>
        </w:trPr>
        <w:tc>
          <w:tcPr>
            <w:tcW w:w="2278" w:type="dxa"/>
            <w:tcBorders>
              <w:top w:val="single" w:sz="8" w:space="0" w:color="auto"/>
              <w:left w:val="single" w:sz="8" w:space="0" w:color="auto"/>
              <w:bottom w:val="single" w:sz="8" w:space="0" w:color="auto"/>
              <w:right w:val="single" w:sz="8" w:space="0" w:color="auto"/>
            </w:tcBorders>
            <w:shd w:val="clear" w:color="auto" w:fill="E5DFEC"/>
            <w:vAlign w:val="center"/>
            <w:hideMark/>
          </w:tcPr>
          <w:p w14:paraId="2555E758" w14:textId="77777777" w:rsidR="00566298" w:rsidRPr="00DB4C43" w:rsidRDefault="00566298" w:rsidP="008945F1">
            <w:pPr>
              <w:jc w:val="center"/>
              <w:rPr>
                <w:rFonts w:cs="Arial"/>
                <w:b/>
                <w:bCs/>
                <w:lang w:val="en-IN" w:eastAsia="en-IN"/>
              </w:rPr>
            </w:pPr>
            <w:r w:rsidRPr="00DB4C43">
              <w:rPr>
                <w:rFonts w:cs="Arial"/>
                <w:b/>
                <w:bCs/>
                <w:lang w:val="en-IN" w:eastAsia="en-IN"/>
              </w:rPr>
              <w:t>Date</w:t>
            </w:r>
          </w:p>
        </w:tc>
        <w:tc>
          <w:tcPr>
            <w:tcW w:w="1701" w:type="dxa"/>
            <w:tcBorders>
              <w:top w:val="single" w:sz="8" w:space="0" w:color="auto"/>
              <w:left w:val="nil"/>
              <w:bottom w:val="single" w:sz="8" w:space="0" w:color="auto"/>
              <w:right w:val="single" w:sz="8" w:space="0" w:color="auto"/>
            </w:tcBorders>
            <w:shd w:val="clear" w:color="auto" w:fill="E5DFEC"/>
            <w:vAlign w:val="center"/>
            <w:hideMark/>
          </w:tcPr>
          <w:p w14:paraId="6B98DC87" w14:textId="77777777" w:rsidR="00566298" w:rsidRPr="00DB4C43" w:rsidRDefault="00566298" w:rsidP="008945F1">
            <w:pPr>
              <w:jc w:val="center"/>
              <w:rPr>
                <w:rFonts w:cs="Arial"/>
                <w:b/>
                <w:bCs/>
                <w:lang w:val="en-IN" w:eastAsia="en-IN"/>
              </w:rPr>
            </w:pPr>
            <w:r w:rsidRPr="00DB4C43">
              <w:rPr>
                <w:rFonts w:cs="Arial"/>
                <w:b/>
                <w:bCs/>
                <w:lang w:val="en-IN" w:eastAsia="en-IN"/>
              </w:rPr>
              <w:t>Version</w:t>
            </w:r>
          </w:p>
        </w:tc>
        <w:tc>
          <w:tcPr>
            <w:tcW w:w="3036" w:type="dxa"/>
            <w:gridSpan w:val="2"/>
            <w:tcBorders>
              <w:top w:val="single" w:sz="8" w:space="0" w:color="auto"/>
              <w:left w:val="nil"/>
              <w:bottom w:val="single" w:sz="8" w:space="0" w:color="auto"/>
              <w:right w:val="single" w:sz="8" w:space="0" w:color="000000"/>
            </w:tcBorders>
            <w:shd w:val="clear" w:color="auto" w:fill="E5DFEC"/>
            <w:vAlign w:val="center"/>
            <w:hideMark/>
          </w:tcPr>
          <w:p w14:paraId="625124C5" w14:textId="77777777" w:rsidR="00566298" w:rsidRPr="00DB4C43" w:rsidRDefault="00566298" w:rsidP="008945F1">
            <w:pPr>
              <w:jc w:val="center"/>
              <w:rPr>
                <w:rFonts w:cs="Arial"/>
                <w:b/>
                <w:bCs/>
                <w:lang w:val="en-IN" w:eastAsia="en-IN"/>
              </w:rPr>
            </w:pPr>
            <w:r w:rsidRPr="00DB4C43">
              <w:rPr>
                <w:rFonts w:cs="Arial"/>
                <w:b/>
                <w:bCs/>
                <w:lang w:val="en-IN" w:eastAsia="en-IN"/>
              </w:rPr>
              <w:t>Author</w:t>
            </w:r>
          </w:p>
        </w:tc>
        <w:tc>
          <w:tcPr>
            <w:tcW w:w="2776" w:type="dxa"/>
            <w:gridSpan w:val="2"/>
            <w:tcBorders>
              <w:top w:val="single" w:sz="8" w:space="0" w:color="auto"/>
              <w:left w:val="nil"/>
              <w:bottom w:val="single" w:sz="8" w:space="0" w:color="auto"/>
              <w:right w:val="single" w:sz="8" w:space="0" w:color="000000"/>
            </w:tcBorders>
            <w:shd w:val="clear" w:color="auto" w:fill="E5DFEC"/>
            <w:vAlign w:val="center"/>
            <w:hideMark/>
          </w:tcPr>
          <w:p w14:paraId="5DFC91FA" w14:textId="77777777" w:rsidR="00566298" w:rsidRPr="00DB4C43" w:rsidRDefault="00566298" w:rsidP="008945F1">
            <w:pPr>
              <w:jc w:val="center"/>
              <w:rPr>
                <w:rFonts w:cs="Arial"/>
                <w:b/>
                <w:bCs/>
                <w:lang w:val="en-IN" w:eastAsia="en-IN"/>
              </w:rPr>
            </w:pPr>
            <w:r w:rsidRPr="00DB4C43">
              <w:rPr>
                <w:rFonts w:cs="Arial"/>
                <w:b/>
                <w:bCs/>
                <w:lang w:val="en-IN" w:eastAsia="en-IN"/>
              </w:rPr>
              <w:t>Description</w:t>
            </w:r>
          </w:p>
        </w:tc>
      </w:tr>
      <w:tr w:rsidR="009224AC" w:rsidRPr="00DB4C43" w14:paraId="75590C6B" w14:textId="77777777" w:rsidTr="008945F1">
        <w:trPr>
          <w:trHeight w:val="40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650FB4EB" w14:textId="77777777" w:rsidR="009224AC" w:rsidRPr="00DB4C43" w:rsidRDefault="009224AC" w:rsidP="00ED0717">
            <w:pPr>
              <w:rPr>
                <w:rFonts w:ascii="Calibri" w:hAnsi="Calibri"/>
                <w:color w:val="000000"/>
                <w:sz w:val="22"/>
                <w:szCs w:val="22"/>
                <w:lang w:val="en-IN" w:eastAsia="en-IN"/>
              </w:rPr>
            </w:pPr>
            <w:r w:rsidRPr="00DB4C43">
              <w:rPr>
                <w:rFonts w:ascii="Calibri" w:hAnsi="Calibri"/>
                <w:color w:val="000000"/>
                <w:sz w:val="22"/>
                <w:szCs w:val="22"/>
                <w:lang w:val="en-IN" w:eastAsia="en-IN"/>
              </w:rPr>
              <w:t> </w:t>
            </w:r>
            <w:r>
              <w:rPr>
                <w:rFonts w:ascii="Calibri" w:hAnsi="Calibri"/>
                <w:color w:val="000000"/>
                <w:sz w:val="22"/>
                <w:szCs w:val="22"/>
                <w:lang w:val="en-IN" w:eastAsia="en-IN"/>
              </w:rPr>
              <w:t>28-May-2015</w:t>
            </w:r>
          </w:p>
        </w:tc>
        <w:tc>
          <w:tcPr>
            <w:tcW w:w="1701" w:type="dxa"/>
            <w:tcBorders>
              <w:top w:val="nil"/>
              <w:left w:val="nil"/>
              <w:bottom w:val="single" w:sz="8" w:space="0" w:color="auto"/>
              <w:right w:val="nil"/>
            </w:tcBorders>
            <w:shd w:val="clear" w:color="000000" w:fill="FFFFFF"/>
            <w:noWrap/>
            <w:vAlign w:val="bottom"/>
            <w:hideMark/>
          </w:tcPr>
          <w:p w14:paraId="269C8F5D" w14:textId="77777777" w:rsidR="009224AC" w:rsidRPr="00DB4C43" w:rsidRDefault="009224AC" w:rsidP="00ED0717">
            <w:pPr>
              <w:rPr>
                <w:rFonts w:ascii="Calibri" w:hAnsi="Calibri"/>
                <w:color w:val="000000"/>
                <w:sz w:val="22"/>
                <w:szCs w:val="22"/>
                <w:lang w:val="en-IN" w:eastAsia="en-IN"/>
              </w:rPr>
            </w:pPr>
            <w:r>
              <w:rPr>
                <w:rFonts w:ascii="Calibri" w:hAnsi="Calibri"/>
                <w:color w:val="000000"/>
                <w:sz w:val="22"/>
                <w:szCs w:val="22"/>
                <w:lang w:val="en-IN" w:eastAsia="en-IN"/>
              </w:rPr>
              <w:t>1.0</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F349D27"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QA Team</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07DCE1E" w14:textId="77777777" w:rsidR="009224AC" w:rsidRPr="00DB4C43" w:rsidRDefault="009224AC" w:rsidP="00ED0717">
            <w:pPr>
              <w:jc w:val="center"/>
              <w:rPr>
                <w:rFonts w:ascii="Calibri" w:hAnsi="Calibri"/>
                <w:color w:val="000000"/>
                <w:sz w:val="22"/>
                <w:szCs w:val="22"/>
                <w:lang w:val="en-IN" w:eastAsia="en-IN"/>
              </w:rPr>
            </w:pPr>
            <w:r>
              <w:rPr>
                <w:rFonts w:ascii="Calibri" w:hAnsi="Calibri"/>
                <w:color w:val="000000"/>
                <w:sz w:val="22"/>
                <w:szCs w:val="22"/>
                <w:lang w:val="en-IN" w:eastAsia="en-IN"/>
              </w:rPr>
              <w:t>Initial Version</w:t>
            </w:r>
          </w:p>
        </w:tc>
      </w:tr>
      <w:tr w:rsidR="009224AC" w:rsidRPr="00DB4C43" w14:paraId="23EFFBF2"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743E5590"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166561E3"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4A68FC95"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38AEC608"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51E18A55" w14:textId="77777777" w:rsidTr="008945F1">
        <w:trPr>
          <w:trHeight w:val="315"/>
        </w:trPr>
        <w:tc>
          <w:tcPr>
            <w:tcW w:w="2278" w:type="dxa"/>
            <w:tcBorders>
              <w:top w:val="nil"/>
              <w:left w:val="single" w:sz="8" w:space="0" w:color="auto"/>
              <w:bottom w:val="single" w:sz="8" w:space="0" w:color="auto"/>
              <w:right w:val="single" w:sz="8" w:space="0" w:color="auto"/>
            </w:tcBorders>
            <w:shd w:val="clear" w:color="000000" w:fill="FFFFFF"/>
            <w:noWrap/>
            <w:vAlign w:val="bottom"/>
            <w:hideMark/>
          </w:tcPr>
          <w:p w14:paraId="48A140FD"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8" w:space="0" w:color="auto"/>
              <w:right w:val="nil"/>
            </w:tcBorders>
            <w:shd w:val="clear" w:color="000000" w:fill="FFFFFF"/>
            <w:noWrap/>
            <w:vAlign w:val="bottom"/>
            <w:hideMark/>
          </w:tcPr>
          <w:p w14:paraId="6D470E16"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8" w:space="0" w:color="auto"/>
              <w:right w:val="single" w:sz="8" w:space="0" w:color="auto"/>
            </w:tcBorders>
            <w:shd w:val="clear" w:color="000000" w:fill="FFFFFF"/>
            <w:noWrap/>
            <w:vAlign w:val="bottom"/>
            <w:hideMark/>
          </w:tcPr>
          <w:p w14:paraId="59F45C93"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8" w:space="0" w:color="auto"/>
              <w:right w:val="single" w:sz="8" w:space="0" w:color="auto"/>
            </w:tcBorders>
            <w:shd w:val="clear" w:color="000000" w:fill="FFFFFF"/>
            <w:vAlign w:val="bottom"/>
            <w:hideMark/>
          </w:tcPr>
          <w:p w14:paraId="0E90538A"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r w:rsidR="009224AC" w:rsidRPr="00DB4C43" w14:paraId="42B21747" w14:textId="77777777" w:rsidTr="008945F1">
        <w:trPr>
          <w:trHeight w:val="300"/>
        </w:trPr>
        <w:tc>
          <w:tcPr>
            <w:tcW w:w="2278" w:type="dxa"/>
            <w:tcBorders>
              <w:top w:val="nil"/>
              <w:left w:val="single" w:sz="8" w:space="0" w:color="auto"/>
              <w:bottom w:val="single" w:sz="4" w:space="0" w:color="auto"/>
              <w:right w:val="single" w:sz="8" w:space="0" w:color="auto"/>
            </w:tcBorders>
            <w:shd w:val="clear" w:color="000000" w:fill="FFFFFF"/>
            <w:noWrap/>
            <w:vAlign w:val="bottom"/>
            <w:hideMark/>
          </w:tcPr>
          <w:p w14:paraId="5484B75E"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1701" w:type="dxa"/>
            <w:tcBorders>
              <w:top w:val="nil"/>
              <w:left w:val="nil"/>
              <w:bottom w:val="single" w:sz="4" w:space="0" w:color="auto"/>
              <w:right w:val="nil"/>
            </w:tcBorders>
            <w:shd w:val="clear" w:color="000000" w:fill="FFFFFF"/>
            <w:noWrap/>
            <w:vAlign w:val="bottom"/>
            <w:hideMark/>
          </w:tcPr>
          <w:p w14:paraId="027B7ED9" w14:textId="77777777" w:rsidR="009224AC" w:rsidRPr="00DB4C43" w:rsidRDefault="009224AC" w:rsidP="008945F1">
            <w:pP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3036" w:type="dxa"/>
            <w:gridSpan w:val="2"/>
            <w:tcBorders>
              <w:top w:val="single" w:sz="8" w:space="0" w:color="auto"/>
              <w:left w:val="single" w:sz="8" w:space="0" w:color="auto"/>
              <w:bottom w:val="single" w:sz="4" w:space="0" w:color="auto"/>
              <w:right w:val="single" w:sz="8" w:space="0" w:color="auto"/>
            </w:tcBorders>
            <w:shd w:val="clear" w:color="000000" w:fill="FFFFFF"/>
            <w:noWrap/>
            <w:vAlign w:val="bottom"/>
            <w:hideMark/>
          </w:tcPr>
          <w:p w14:paraId="56BDFB4F"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c>
          <w:tcPr>
            <w:tcW w:w="2776" w:type="dxa"/>
            <w:gridSpan w:val="2"/>
            <w:tcBorders>
              <w:top w:val="single" w:sz="8" w:space="0" w:color="auto"/>
              <w:left w:val="nil"/>
              <w:bottom w:val="single" w:sz="4" w:space="0" w:color="auto"/>
              <w:right w:val="single" w:sz="8" w:space="0" w:color="auto"/>
            </w:tcBorders>
            <w:shd w:val="clear" w:color="000000" w:fill="FFFFFF"/>
            <w:vAlign w:val="bottom"/>
            <w:hideMark/>
          </w:tcPr>
          <w:p w14:paraId="515EF38C" w14:textId="77777777" w:rsidR="009224AC" w:rsidRPr="00DB4C43" w:rsidRDefault="009224AC" w:rsidP="008945F1">
            <w:pPr>
              <w:jc w:val="center"/>
              <w:rPr>
                <w:rFonts w:ascii="Calibri" w:hAnsi="Calibri"/>
                <w:color w:val="000000"/>
                <w:sz w:val="22"/>
                <w:szCs w:val="22"/>
                <w:lang w:val="en-IN" w:eastAsia="en-IN"/>
              </w:rPr>
            </w:pPr>
            <w:r w:rsidRPr="00DB4C43">
              <w:rPr>
                <w:rFonts w:ascii="Calibri" w:hAnsi="Calibri"/>
                <w:color w:val="000000"/>
                <w:sz w:val="22"/>
                <w:szCs w:val="22"/>
                <w:lang w:val="en-IN" w:eastAsia="en-IN"/>
              </w:rPr>
              <w:t> </w:t>
            </w:r>
          </w:p>
        </w:tc>
      </w:tr>
    </w:tbl>
    <w:p w14:paraId="4533DB54" w14:textId="77777777" w:rsidR="00566298" w:rsidRDefault="00566298" w:rsidP="00566298">
      <w:pPr>
        <w:rPr>
          <w:rFonts w:cs="Arial"/>
          <w:lang w:val="fr-FR"/>
        </w:rPr>
      </w:pPr>
    </w:p>
    <w:p w14:paraId="71720BDD" w14:textId="77777777" w:rsidR="00566298" w:rsidRDefault="00566298" w:rsidP="00566298"/>
    <w:p w14:paraId="3F3E2222" w14:textId="77777777" w:rsidR="00566298" w:rsidRDefault="00566298" w:rsidP="00566298">
      <w:pPr>
        <w:numPr>
          <w:ins w:id="77" w:author="Unknown"/>
        </w:numPr>
        <w:autoSpaceDE w:val="0"/>
        <w:autoSpaceDN w:val="0"/>
        <w:adjustRightInd w:val="0"/>
        <w:rPr>
          <w:rFonts w:ascii="Arial" w:hAnsi="Arial" w:cs="Arial"/>
          <w:color w:val="3366FF"/>
        </w:rPr>
      </w:pPr>
    </w:p>
    <w:p w14:paraId="4DB04E23" w14:textId="77777777" w:rsidR="00F304DA" w:rsidRPr="002E66F4" w:rsidRDefault="002E66F4" w:rsidP="002E66F4">
      <w:pPr>
        <w:pStyle w:val="InfoBlue"/>
        <w:jc w:val="both"/>
        <w:rPr>
          <w:rFonts w:ascii="Arial" w:hAnsi="Arial" w:cs="Arial"/>
        </w:rPr>
      </w:pPr>
      <w:r w:rsidRPr="002E66F4">
        <w:rPr>
          <w:rFonts w:ascii="Arial" w:hAnsi="Arial" w:cs="Arial"/>
        </w:rPr>
        <w:t xml:space="preserve"> </w:t>
      </w:r>
    </w:p>
    <w:sectPr w:rsidR="00F304DA" w:rsidRPr="002E66F4" w:rsidSect="005D2662">
      <w:headerReference w:type="default" r:id="rId16"/>
      <w:footerReference w:type="default" r:id="rId17"/>
      <w:pgSz w:w="12240" w:h="15840"/>
      <w:pgMar w:top="25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093841" w14:textId="77777777" w:rsidR="00F3737C" w:rsidRDefault="00F3737C">
      <w:r>
        <w:separator/>
      </w:r>
    </w:p>
  </w:endnote>
  <w:endnote w:type="continuationSeparator" w:id="0">
    <w:p w14:paraId="3A94A65E" w14:textId="77777777" w:rsidR="00F3737C" w:rsidRDefault="00F373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3935BC" w14:textId="77777777" w:rsidR="001F5AD1" w:rsidRDefault="005D2662">
    <w:pPr>
      <w:pStyle w:val="Footer"/>
      <w:framePr w:wrap="around" w:vAnchor="text" w:hAnchor="margin" w:xAlign="center" w:y="1"/>
      <w:rPr>
        <w:rStyle w:val="PageNumber"/>
      </w:rPr>
    </w:pPr>
    <w:r>
      <w:rPr>
        <w:rStyle w:val="PageNumber"/>
      </w:rPr>
      <w:fldChar w:fldCharType="begin"/>
    </w:r>
    <w:r w:rsidR="001F5AD1">
      <w:rPr>
        <w:rStyle w:val="PageNumber"/>
      </w:rPr>
      <w:instrText xml:space="preserve">PAGE  </w:instrText>
    </w:r>
    <w:r>
      <w:rPr>
        <w:rStyle w:val="PageNumber"/>
      </w:rPr>
      <w:fldChar w:fldCharType="end"/>
    </w:r>
  </w:p>
  <w:p w14:paraId="52CF6B40" w14:textId="77777777" w:rsidR="001F5AD1" w:rsidRDefault="001F5AD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40521" w14:textId="5AD12C7E" w:rsidR="00566298" w:rsidRDefault="00566298" w:rsidP="00566298">
    <w:pPr>
      <w:pStyle w:val="Footer"/>
      <w:pBdr>
        <w:top w:val="single" w:sz="4" w:space="1" w:color="auto"/>
      </w:pBdr>
      <w:spacing w:before="100" w:beforeAutospacing="1"/>
    </w:pPr>
    <w:r>
      <w:rPr>
        <w:rFonts w:cs="Arial"/>
        <w:sz w:val="16"/>
        <w:szCs w:val="16"/>
        <w:lang w:val="en-GB"/>
      </w:rPr>
      <w:t xml:space="preserve">© </w:t>
    </w:r>
    <w:r w:rsidR="008B5D40">
      <w:rPr>
        <w:rFonts w:cs="Arial"/>
        <w:sz w:val="16"/>
        <w:szCs w:val="16"/>
        <w:lang w:val="en-GB"/>
      </w:rPr>
      <w:fldChar w:fldCharType="begin"/>
    </w:r>
    <w:r w:rsidR="008B5D40">
      <w:rPr>
        <w:rFonts w:cs="Arial"/>
        <w:sz w:val="16"/>
        <w:szCs w:val="16"/>
        <w:lang w:val="en-GB"/>
      </w:rPr>
      <w:instrText xml:space="preserve"> date \@yyyy </w:instrText>
    </w:r>
    <w:r w:rsidR="008B5D40">
      <w:rPr>
        <w:rFonts w:cs="Arial"/>
        <w:sz w:val="16"/>
        <w:szCs w:val="16"/>
        <w:lang w:val="en-GB"/>
      </w:rPr>
      <w:fldChar w:fldCharType="separate"/>
    </w:r>
    <w:r w:rsidR="00F96C03">
      <w:rPr>
        <w:rFonts w:cs="Arial"/>
        <w:noProof/>
        <w:sz w:val="16"/>
        <w:szCs w:val="16"/>
        <w:lang w:val="en-GB"/>
      </w:rPr>
      <w:t>2022</w:t>
    </w:r>
    <w:r w:rsidR="008B5D40">
      <w:rPr>
        <w:rFonts w:cs="Arial"/>
        <w:sz w:val="16"/>
        <w:szCs w:val="16"/>
        <w:lang w:val="en-GB"/>
      </w:rPr>
      <w:fldChar w:fldCharType="end"/>
    </w:r>
    <w:r>
      <w:rPr>
        <w:rFonts w:cs="Arial"/>
        <w:sz w:val="16"/>
        <w:szCs w:val="16"/>
        <w:lang w:val="en-GB"/>
      </w:rPr>
      <w:t xml:space="preserve"> Capgemini - All rights reserved</w:t>
    </w:r>
    <w:r>
      <w:tab/>
    </w:r>
    <w:r>
      <w:tab/>
      <w:t xml:space="preserve">Page </w:t>
    </w:r>
    <w:r w:rsidR="00FB59AC">
      <w:fldChar w:fldCharType="begin"/>
    </w:r>
    <w:r w:rsidR="00FB59AC">
      <w:instrText xml:space="preserve"> PAGE </w:instrText>
    </w:r>
    <w:r w:rsidR="00FB59AC">
      <w:fldChar w:fldCharType="separate"/>
    </w:r>
    <w:r w:rsidR="008B5D40">
      <w:rPr>
        <w:noProof/>
      </w:rPr>
      <w:t>2</w:t>
    </w:r>
    <w:r w:rsidR="00FB59AC">
      <w:rPr>
        <w:noProof/>
      </w:rPr>
      <w:fldChar w:fldCharType="end"/>
    </w:r>
    <w:r>
      <w:t xml:space="preserve"> of </w:t>
    </w:r>
    <w:r w:rsidR="00F3737C">
      <w:fldChar w:fldCharType="begin"/>
    </w:r>
    <w:r w:rsidR="00F3737C">
      <w:instrText xml:space="preserve"> NUMPAGES </w:instrText>
    </w:r>
    <w:r w:rsidR="00F3737C">
      <w:fldChar w:fldCharType="separate"/>
    </w:r>
    <w:r w:rsidR="008B5D40">
      <w:rPr>
        <w:noProof/>
      </w:rPr>
      <w:t>13</w:t>
    </w:r>
    <w:r w:rsidR="00F3737C">
      <w:rPr>
        <w:noProof/>
      </w:rPr>
      <w:fldChar w:fldCharType="end"/>
    </w:r>
    <w:r>
      <w:tab/>
    </w:r>
  </w:p>
  <w:p w14:paraId="63E5AC1C" w14:textId="77777777" w:rsidR="00566298" w:rsidRDefault="00566298" w:rsidP="00566298">
    <w:pPr>
      <w:pStyle w:val="Footer"/>
      <w:tabs>
        <w:tab w:val="clear" w:pos="4320"/>
        <w:tab w:val="clear" w:pos="8640"/>
        <w:tab w:val="left" w:pos="1170"/>
      </w:tabs>
      <w:spacing w:before="100" w:beforeAutospacing="1"/>
      <w:ind w:firstLine="720"/>
      <w:rPr>
        <w:bCs/>
        <w:i/>
        <w:snapToGrid w:val="0"/>
        <w:sz w:val="14"/>
      </w:rPr>
    </w:pPr>
    <w:r>
      <w:rPr>
        <w:bCs/>
        <w:i/>
        <w:snapToGrid w:val="0"/>
        <w:sz w:val="14"/>
      </w:rPr>
      <w:tab/>
    </w:r>
  </w:p>
  <w:p w14:paraId="7D08A84D" w14:textId="0E8CDA30" w:rsidR="001F5AD1" w:rsidRPr="00566298" w:rsidRDefault="00566298" w:rsidP="00566298">
    <w:pPr>
      <w:pStyle w:val="Footer"/>
      <w:spacing w:before="100" w:beforeAutospacing="1"/>
      <w:rPr>
        <w:bCs/>
        <w:i/>
        <w:snapToGrid w:val="0"/>
        <w:sz w:val="14"/>
      </w:rPr>
    </w:pPr>
    <w:r>
      <w:rPr>
        <w:bCs/>
        <w:i/>
        <w:snapToGrid w:val="0"/>
        <w:sz w:val="14"/>
      </w:rPr>
      <w:t xml:space="preserve">Printed copies are current on date of printing only - </w:t>
    </w:r>
    <w:r w:rsidR="005D2662">
      <w:rPr>
        <w:bCs/>
        <w:i/>
        <w:snapToGrid w:val="0"/>
        <w:sz w:val="14"/>
      </w:rPr>
      <w:fldChar w:fldCharType="begin"/>
    </w:r>
    <w:r>
      <w:rPr>
        <w:bCs/>
        <w:i/>
        <w:snapToGrid w:val="0"/>
        <w:sz w:val="14"/>
      </w:rPr>
      <w:instrText xml:space="preserve"> TIME \@ "MM/dd/yyyy" </w:instrText>
    </w:r>
    <w:r w:rsidR="005D2662">
      <w:rPr>
        <w:bCs/>
        <w:i/>
        <w:snapToGrid w:val="0"/>
        <w:sz w:val="14"/>
      </w:rPr>
      <w:fldChar w:fldCharType="separate"/>
    </w:r>
    <w:r w:rsidR="00F96C03">
      <w:rPr>
        <w:bCs/>
        <w:i/>
        <w:noProof/>
        <w:snapToGrid w:val="0"/>
        <w:sz w:val="14"/>
      </w:rPr>
      <w:t>11/03/2022</w:t>
    </w:r>
    <w:r w:rsidR="005D2662">
      <w:rPr>
        <w:bCs/>
        <w:i/>
        <w:snapToGrid w:val="0"/>
        <w:sz w:val="14"/>
      </w:rPr>
      <w:fldChar w:fldCharType="end"/>
    </w:r>
    <w:r>
      <w:rPr>
        <w:bCs/>
        <w:i/>
        <w:snapToGrid w:val="0"/>
        <w:sz w:val="14"/>
      </w:rPr>
      <w:t>. Always refer to the electronic version for the current release.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C053" w14:textId="77777777" w:rsidR="00F3737C" w:rsidRDefault="00F3737C">
      <w:r>
        <w:separator/>
      </w:r>
    </w:p>
  </w:footnote>
  <w:footnote w:type="continuationSeparator" w:id="0">
    <w:p w14:paraId="38203EBE" w14:textId="77777777" w:rsidR="00F3737C" w:rsidRDefault="00F373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D9F30" w14:textId="77777777" w:rsidR="001F5AD1" w:rsidRDefault="008B5D40">
    <w:pPr>
      <w:pStyle w:val="Header"/>
      <w:rPr>
        <w:sz w:val="32"/>
      </w:rPr>
    </w:pPr>
    <w:r>
      <w:rPr>
        <w:noProof/>
      </w:rPr>
      <w:drawing>
        <wp:inline distT="0" distB="0" distL="0" distR="0" wp14:anchorId="3D9122EC" wp14:editId="03F59014">
          <wp:extent cx="1524000" cy="388620"/>
          <wp:effectExtent l="0" t="0" r="0" b="0"/>
          <wp:docPr id="2" name="Picture 2">
            <a:extLst xmlns:a="http://schemas.openxmlformats.org/drawingml/2006/main">
              <a:ext uri="{FF2B5EF4-FFF2-40B4-BE49-F238E27FC236}">
                <a16:creationId xmlns:a16="http://schemas.microsoft.com/office/drawing/2014/main" id="{C56175FB-038F-4664-98C5-69B991B832E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C56175FB-038F-4664-98C5-69B991B832EC}"/>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4000" cy="38862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E5F6E6" w14:textId="77777777" w:rsidR="001F5AD1" w:rsidRDefault="001F5AD1">
    <w:pPr>
      <w:pStyle w:val="Header"/>
      <w:pBdr>
        <w:bottom w:val="single" w:sz="4" w:space="1" w:color="auto"/>
      </w:pBdr>
    </w:pPr>
    <w:r>
      <w:t xml:space="preserve">                                             </w:t>
    </w:r>
  </w:p>
  <w:p w14:paraId="623D9611" w14:textId="77777777" w:rsidR="001F5AD1" w:rsidRDefault="001F5AD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
      <w:lvlJc w:val="left"/>
      <w:pPr>
        <w:tabs>
          <w:tab w:val="num" w:pos="936"/>
        </w:tabs>
        <w:ind w:left="936" w:hanging="360"/>
      </w:pPr>
      <w:rPr>
        <w:rFonts w:ascii="Symbol" w:hAnsi="Symbol"/>
      </w:rPr>
    </w:lvl>
  </w:abstractNum>
  <w:abstractNum w:abstractNumId="1" w15:restartNumberingAfterBreak="0">
    <w:nsid w:val="00000005"/>
    <w:multiLevelType w:val="singleLevel"/>
    <w:tmpl w:val="00000005"/>
    <w:name w:val="WW8Num5"/>
    <w:lvl w:ilvl="0">
      <w:start w:val="1"/>
      <w:numFmt w:val="bullet"/>
      <w:lvlText w:val=""/>
      <w:lvlJc w:val="left"/>
      <w:pPr>
        <w:tabs>
          <w:tab w:val="num" w:pos="1440"/>
        </w:tabs>
        <w:ind w:left="1440" w:hanging="360"/>
      </w:pPr>
      <w:rPr>
        <w:rFonts w:ascii="Symbol" w:hAnsi="Symbol"/>
      </w:rPr>
    </w:lvl>
  </w:abstractNum>
  <w:abstractNum w:abstractNumId="2" w15:restartNumberingAfterBreak="0">
    <w:nsid w:val="00000006"/>
    <w:multiLevelType w:val="singleLevel"/>
    <w:tmpl w:val="00000006"/>
    <w:name w:val="WW8Num6"/>
    <w:lvl w:ilvl="0">
      <w:start w:val="1"/>
      <w:numFmt w:val="decimal"/>
      <w:lvlText w:val="%1."/>
      <w:lvlJc w:val="left"/>
      <w:pPr>
        <w:tabs>
          <w:tab w:val="num" w:pos="1440"/>
        </w:tabs>
        <w:ind w:left="1440" w:hanging="360"/>
      </w:pPr>
    </w:lvl>
  </w:abstractNum>
  <w:abstractNum w:abstractNumId="3" w15:restartNumberingAfterBreak="0">
    <w:nsid w:val="00000009"/>
    <w:multiLevelType w:val="singleLevel"/>
    <w:tmpl w:val="00000009"/>
    <w:name w:val="WW8Num9"/>
    <w:lvl w:ilvl="0">
      <w:start w:val="1"/>
      <w:numFmt w:val="decimal"/>
      <w:lvlText w:val="%1."/>
      <w:lvlJc w:val="left"/>
      <w:pPr>
        <w:tabs>
          <w:tab w:val="num" w:pos="1440"/>
        </w:tabs>
        <w:ind w:left="1440" w:hanging="360"/>
      </w:pPr>
    </w:lvl>
  </w:abstractNum>
  <w:abstractNum w:abstractNumId="4" w15:restartNumberingAfterBreak="0">
    <w:nsid w:val="00000010"/>
    <w:multiLevelType w:val="multilevel"/>
    <w:tmpl w:val="00000010"/>
    <w:name w:val="WW8Num18"/>
    <w:lvl w:ilvl="0">
      <w:start w:val="1"/>
      <w:numFmt w:val="bullet"/>
      <w:lvlText w:val=""/>
      <w:lvlJc w:val="left"/>
      <w:pPr>
        <w:tabs>
          <w:tab w:val="num" w:pos="1440"/>
        </w:tabs>
        <w:ind w:left="1440" w:hanging="360"/>
      </w:pPr>
      <w:rPr>
        <w:rFonts w:ascii="Symbol" w:hAnsi="Symbol" w:cs="StarSymbol"/>
        <w:sz w:val="12"/>
        <w:szCs w:val="12"/>
      </w:rPr>
    </w:lvl>
    <w:lvl w:ilvl="1">
      <w:start w:val="1"/>
      <w:numFmt w:val="bullet"/>
      <w:lvlText w:val="o"/>
      <w:lvlJc w:val="left"/>
      <w:pPr>
        <w:tabs>
          <w:tab w:val="num" w:pos="2160"/>
        </w:tabs>
        <w:ind w:left="2160" w:hanging="360"/>
      </w:pPr>
      <w:rPr>
        <w:rFonts w:ascii="Courier New" w:hAnsi="Courier New"/>
      </w:rPr>
    </w:lvl>
    <w:lvl w:ilvl="2">
      <w:start w:val="1"/>
      <w:numFmt w:val="bullet"/>
      <w:lvlText w:val=""/>
      <w:lvlJc w:val="left"/>
      <w:pPr>
        <w:tabs>
          <w:tab w:val="num" w:pos="2880"/>
        </w:tabs>
        <w:ind w:left="2880" w:hanging="360"/>
      </w:pPr>
      <w:rPr>
        <w:rFonts w:ascii="Wingdings" w:hAnsi="Wingdings"/>
        <w:b/>
        <w:i w:val="0"/>
        <w:color w:val="333399"/>
      </w:rPr>
    </w:lvl>
    <w:lvl w:ilvl="3">
      <w:start w:val="1"/>
      <w:numFmt w:val="bullet"/>
      <w:lvlText w:val=""/>
      <w:lvlJc w:val="left"/>
      <w:pPr>
        <w:tabs>
          <w:tab w:val="num" w:pos="3600"/>
        </w:tabs>
        <w:ind w:left="3600" w:hanging="360"/>
      </w:pPr>
      <w:rPr>
        <w:rFonts w:ascii="Symbol" w:hAnsi="Symbol" w:cs="StarSymbol"/>
        <w:sz w:val="12"/>
        <w:szCs w:val="12"/>
      </w:rPr>
    </w:lvl>
    <w:lvl w:ilvl="4">
      <w:start w:val="1"/>
      <w:numFmt w:val="bullet"/>
      <w:lvlText w:val="o"/>
      <w:lvlJc w:val="left"/>
      <w:pPr>
        <w:tabs>
          <w:tab w:val="num" w:pos="4320"/>
        </w:tabs>
        <w:ind w:left="4320" w:hanging="360"/>
      </w:pPr>
      <w:rPr>
        <w:rFonts w:ascii="Courier New" w:hAnsi="Courier New"/>
      </w:rPr>
    </w:lvl>
    <w:lvl w:ilvl="5">
      <w:start w:val="1"/>
      <w:numFmt w:val="bullet"/>
      <w:lvlText w:val=""/>
      <w:lvlJc w:val="left"/>
      <w:pPr>
        <w:tabs>
          <w:tab w:val="num" w:pos="5040"/>
        </w:tabs>
        <w:ind w:left="5040" w:hanging="360"/>
      </w:pPr>
      <w:rPr>
        <w:rFonts w:ascii="Wingdings" w:hAnsi="Wingdings"/>
        <w:b/>
        <w:i w:val="0"/>
        <w:color w:val="333399"/>
      </w:rPr>
    </w:lvl>
    <w:lvl w:ilvl="6">
      <w:start w:val="1"/>
      <w:numFmt w:val="bullet"/>
      <w:lvlText w:val=""/>
      <w:lvlJc w:val="left"/>
      <w:pPr>
        <w:tabs>
          <w:tab w:val="num" w:pos="5760"/>
        </w:tabs>
        <w:ind w:left="5760" w:hanging="360"/>
      </w:pPr>
      <w:rPr>
        <w:rFonts w:ascii="Symbol" w:hAnsi="Symbol" w:cs="StarSymbol"/>
        <w:sz w:val="12"/>
        <w:szCs w:val="12"/>
      </w:rPr>
    </w:lvl>
    <w:lvl w:ilvl="7">
      <w:start w:val="1"/>
      <w:numFmt w:val="bullet"/>
      <w:lvlText w:val="o"/>
      <w:lvlJc w:val="left"/>
      <w:pPr>
        <w:tabs>
          <w:tab w:val="num" w:pos="6480"/>
        </w:tabs>
        <w:ind w:left="6480" w:hanging="360"/>
      </w:pPr>
      <w:rPr>
        <w:rFonts w:ascii="Courier New" w:hAnsi="Courier New"/>
      </w:rPr>
    </w:lvl>
    <w:lvl w:ilvl="8">
      <w:start w:val="1"/>
      <w:numFmt w:val="bullet"/>
      <w:lvlText w:val=""/>
      <w:lvlJc w:val="left"/>
      <w:pPr>
        <w:tabs>
          <w:tab w:val="num" w:pos="7200"/>
        </w:tabs>
        <w:ind w:left="7200" w:hanging="360"/>
      </w:pPr>
      <w:rPr>
        <w:rFonts w:ascii="Wingdings" w:hAnsi="Wingdings"/>
        <w:b/>
        <w:i w:val="0"/>
        <w:color w:val="333399"/>
      </w:rPr>
    </w:lvl>
  </w:abstractNum>
  <w:abstractNum w:abstractNumId="5" w15:restartNumberingAfterBreak="0">
    <w:nsid w:val="00557CF8"/>
    <w:multiLevelType w:val="multilevel"/>
    <w:tmpl w:val="1F48895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17C21CF"/>
    <w:multiLevelType w:val="multilevel"/>
    <w:tmpl w:val="84A2E1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1AB1AA4"/>
    <w:multiLevelType w:val="multilevel"/>
    <w:tmpl w:val="84F0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C51595"/>
    <w:multiLevelType w:val="multilevel"/>
    <w:tmpl w:val="84149C7E"/>
    <w:numStyleLink w:val="Headings2"/>
  </w:abstractNum>
  <w:abstractNum w:abstractNumId="9" w15:restartNumberingAfterBreak="0">
    <w:nsid w:val="041831C4"/>
    <w:multiLevelType w:val="multilevel"/>
    <w:tmpl w:val="B20E61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8316BCA"/>
    <w:multiLevelType w:val="multilevel"/>
    <w:tmpl w:val="0ABC3322"/>
    <w:styleLink w:val="Headings"/>
    <w:lvl w:ilvl="0">
      <w:start w:val="1"/>
      <w:numFmt w:val="decimal"/>
      <w:lvlText w:val="%1"/>
      <w:lvlJc w:val="left"/>
      <w:pPr>
        <w:ind w:left="360" w:hanging="360"/>
      </w:pPr>
      <w:rPr>
        <w:rFonts w:hint="default"/>
      </w:rPr>
    </w:lvl>
    <w:lvl w:ilvl="1">
      <w:start w:val="1"/>
      <w:numFmt w:val="decimal"/>
      <w:lvlRestart w:val="0"/>
      <w:suff w:val="space"/>
      <w:lvlText w:val="%1.%2"/>
      <w:lvlJc w:val="left"/>
      <w:pPr>
        <w:ind w:left="720" w:hanging="360"/>
      </w:pPr>
      <w:rPr>
        <w:rFonts w:hint="default"/>
      </w:rPr>
    </w:lvl>
    <w:lvl w:ilvl="2">
      <w:start w:val="1"/>
      <w:numFmt w:val="decimal"/>
      <w:lvlRestart w:val="0"/>
      <w:suff w:val="space"/>
      <w:lvlText w:val="%2.%3.1"/>
      <w:lvlJc w:val="left"/>
      <w:pPr>
        <w:ind w:left="1080" w:hanging="360"/>
      </w:pPr>
      <w:rPr>
        <w:rFonts w:hint="default"/>
      </w:rPr>
    </w:lvl>
    <w:lvl w:ilvl="3">
      <w:start w:val="1"/>
      <w:numFmt w:val="decimal"/>
      <w:lvlRestart w:val="0"/>
      <w:pStyle w:val="Heading4"/>
      <w:suff w:val="space"/>
      <w:lvlText w:val="%3.%4.1.1"/>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4FF28F7"/>
    <w:multiLevelType w:val="multilevel"/>
    <w:tmpl w:val="7F80BD7E"/>
    <w:lvl w:ilvl="0">
      <w:start w:val="1"/>
      <w:numFmt w:val="decimal"/>
      <w:lvlText w:val="%1"/>
      <w:lvlJc w:val="left"/>
      <w:pPr>
        <w:ind w:left="360" w:hanging="360"/>
      </w:pPr>
      <w:rPr>
        <w:b/>
        <w:color w:val="000000"/>
      </w:rPr>
    </w:lvl>
    <w:lvl w:ilvl="1">
      <w:start w:val="1"/>
      <w:numFmt w:val="decimal"/>
      <w:lvlText w:val="%1.%2"/>
      <w:lvlJc w:val="left"/>
      <w:pPr>
        <w:ind w:left="1080" w:hanging="360"/>
      </w:pPr>
      <w:rPr>
        <w:b/>
        <w:color w:val="000000"/>
      </w:rPr>
    </w:lvl>
    <w:lvl w:ilvl="2">
      <w:start w:val="1"/>
      <w:numFmt w:val="decimal"/>
      <w:lvlText w:val="%1.%2.%3"/>
      <w:lvlJc w:val="left"/>
      <w:pPr>
        <w:ind w:left="2160" w:hanging="720"/>
      </w:pPr>
      <w:rPr>
        <w:b/>
        <w:color w:val="000000"/>
      </w:rPr>
    </w:lvl>
    <w:lvl w:ilvl="3">
      <w:start w:val="1"/>
      <w:numFmt w:val="decimal"/>
      <w:lvlText w:val="%1.%2.%3.%4"/>
      <w:lvlJc w:val="left"/>
      <w:pPr>
        <w:ind w:left="2880" w:hanging="720"/>
      </w:pPr>
      <w:rPr>
        <w:b/>
        <w:color w:val="000000"/>
      </w:rPr>
    </w:lvl>
    <w:lvl w:ilvl="4">
      <w:start w:val="1"/>
      <w:numFmt w:val="decimal"/>
      <w:lvlText w:val="%1.%2.%3.%4.%5"/>
      <w:lvlJc w:val="left"/>
      <w:pPr>
        <w:ind w:left="3960" w:hanging="1080"/>
      </w:pPr>
      <w:rPr>
        <w:b/>
        <w:color w:val="000000"/>
      </w:rPr>
    </w:lvl>
    <w:lvl w:ilvl="5">
      <w:start w:val="1"/>
      <w:numFmt w:val="decimal"/>
      <w:lvlText w:val="%1.%2.%3.%4.%5.%6"/>
      <w:lvlJc w:val="left"/>
      <w:pPr>
        <w:ind w:left="4680" w:hanging="1080"/>
      </w:pPr>
      <w:rPr>
        <w:b/>
        <w:color w:val="000000"/>
      </w:rPr>
    </w:lvl>
    <w:lvl w:ilvl="6">
      <w:start w:val="1"/>
      <w:numFmt w:val="decimal"/>
      <w:lvlText w:val="%1.%2.%3.%4.%5.%6.%7"/>
      <w:lvlJc w:val="left"/>
      <w:pPr>
        <w:ind w:left="5760" w:hanging="1440"/>
      </w:pPr>
      <w:rPr>
        <w:b/>
        <w:color w:val="000000"/>
      </w:rPr>
    </w:lvl>
    <w:lvl w:ilvl="7">
      <w:start w:val="1"/>
      <w:numFmt w:val="decimal"/>
      <w:lvlText w:val="%1.%2.%3.%4.%5.%6.%7.%8"/>
      <w:lvlJc w:val="left"/>
      <w:pPr>
        <w:ind w:left="6480" w:hanging="1440"/>
      </w:pPr>
      <w:rPr>
        <w:b/>
        <w:color w:val="000000"/>
      </w:rPr>
    </w:lvl>
    <w:lvl w:ilvl="8">
      <w:start w:val="1"/>
      <w:numFmt w:val="decimal"/>
      <w:lvlText w:val="%1.%2.%3.%4.%5.%6.%7.%8.%9"/>
      <w:lvlJc w:val="left"/>
      <w:pPr>
        <w:ind w:left="7560" w:hanging="1800"/>
      </w:pPr>
      <w:rPr>
        <w:b/>
        <w:color w:val="000000"/>
      </w:rPr>
    </w:lvl>
  </w:abstractNum>
  <w:abstractNum w:abstractNumId="12" w15:restartNumberingAfterBreak="0">
    <w:nsid w:val="281B5224"/>
    <w:multiLevelType w:val="multilevel"/>
    <w:tmpl w:val="04BAA7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B7E4583"/>
    <w:multiLevelType w:val="multilevel"/>
    <w:tmpl w:val="0ABC3322"/>
    <w:numStyleLink w:val="Headings"/>
  </w:abstractNum>
  <w:abstractNum w:abstractNumId="14" w15:restartNumberingAfterBreak="0">
    <w:nsid w:val="2DD870A0"/>
    <w:multiLevelType w:val="multilevel"/>
    <w:tmpl w:val="118EE0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3F54AE"/>
    <w:multiLevelType w:val="multilevel"/>
    <w:tmpl w:val="B8FE9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9A35A0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E910ACC"/>
    <w:multiLevelType w:val="hybridMultilevel"/>
    <w:tmpl w:val="EEB2B3C2"/>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start w:val="1"/>
      <w:numFmt w:val="bullet"/>
      <w:lvlText w:val=""/>
      <w:lvlJc w:val="left"/>
      <w:pPr>
        <w:ind w:left="5040" w:hanging="360"/>
      </w:pPr>
      <w:rPr>
        <w:rFonts w:ascii="Wingdings" w:hAnsi="Wingdings" w:hint="default"/>
      </w:rPr>
    </w:lvl>
    <w:lvl w:ilvl="3" w:tplc="04090001">
      <w:start w:val="1"/>
      <w:numFmt w:val="bullet"/>
      <w:lvlText w:val=""/>
      <w:lvlJc w:val="left"/>
      <w:pPr>
        <w:ind w:left="5760" w:hanging="360"/>
      </w:pPr>
      <w:rPr>
        <w:rFonts w:ascii="Symbol" w:hAnsi="Symbol" w:hint="default"/>
      </w:rPr>
    </w:lvl>
    <w:lvl w:ilvl="4" w:tplc="04090003">
      <w:start w:val="1"/>
      <w:numFmt w:val="bullet"/>
      <w:lvlText w:val="o"/>
      <w:lvlJc w:val="left"/>
      <w:pPr>
        <w:ind w:left="6480" w:hanging="360"/>
      </w:pPr>
      <w:rPr>
        <w:rFonts w:ascii="Courier New" w:hAnsi="Courier New" w:cs="Courier New" w:hint="default"/>
      </w:rPr>
    </w:lvl>
    <w:lvl w:ilvl="5" w:tplc="04090005">
      <w:start w:val="1"/>
      <w:numFmt w:val="bullet"/>
      <w:lvlText w:val=""/>
      <w:lvlJc w:val="left"/>
      <w:pPr>
        <w:ind w:left="7200" w:hanging="360"/>
      </w:pPr>
      <w:rPr>
        <w:rFonts w:ascii="Wingdings" w:hAnsi="Wingdings" w:hint="default"/>
      </w:rPr>
    </w:lvl>
    <w:lvl w:ilvl="6" w:tplc="04090001">
      <w:start w:val="1"/>
      <w:numFmt w:val="bullet"/>
      <w:lvlText w:val=""/>
      <w:lvlJc w:val="left"/>
      <w:pPr>
        <w:ind w:left="7920" w:hanging="360"/>
      </w:pPr>
      <w:rPr>
        <w:rFonts w:ascii="Symbol" w:hAnsi="Symbol" w:hint="default"/>
      </w:rPr>
    </w:lvl>
    <w:lvl w:ilvl="7" w:tplc="04090003">
      <w:start w:val="1"/>
      <w:numFmt w:val="bullet"/>
      <w:lvlText w:val="o"/>
      <w:lvlJc w:val="left"/>
      <w:pPr>
        <w:ind w:left="8640" w:hanging="360"/>
      </w:pPr>
      <w:rPr>
        <w:rFonts w:ascii="Courier New" w:hAnsi="Courier New" w:cs="Courier New" w:hint="default"/>
      </w:rPr>
    </w:lvl>
    <w:lvl w:ilvl="8" w:tplc="04090005">
      <w:start w:val="1"/>
      <w:numFmt w:val="bullet"/>
      <w:lvlText w:val=""/>
      <w:lvlJc w:val="left"/>
      <w:pPr>
        <w:ind w:left="9360" w:hanging="360"/>
      </w:pPr>
      <w:rPr>
        <w:rFonts w:ascii="Wingdings" w:hAnsi="Wingdings" w:hint="default"/>
      </w:rPr>
    </w:lvl>
  </w:abstractNum>
  <w:abstractNum w:abstractNumId="18" w15:restartNumberingAfterBreak="0">
    <w:nsid w:val="412A32CB"/>
    <w:multiLevelType w:val="hybridMultilevel"/>
    <w:tmpl w:val="98509F8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19B278D"/>
    <w:multiLevelType w:val="multilevel"/>
    <w:tmpl w:val="26084B76"/>
    <w:lvl w:ilvl="0">
      <w:start w:val="1"/>
      <w:numFmt w:val="bullet"/>
      <w:lvlText w:val=""/>
      <w:lvlJc w:val="left"/>
      <w:pPr>
        <w:tabs>
          <w:tab w:val="num" w:pos="1440"/>
        </w:tabs>
        <w:ind w:left="1440" w:hanging="360"/>
      </w:pPr>
      <w:rPr>
        <w:rFonts w:ascii="Symbol" w:hAnsi="Symbol" w:hint="default"/>
        <w:sz w:val="20"/>
      </w:rPr>
    </w:lvl>
    <w:lvl w:ilvl="1">
      <w:start w:val="1"/>
      <w:numFmt w:val="bullet"/>
      <w:lvlText w:val=""/>
      <w:lvlJc w:val="left"/>
      <w:pPr>
        <w:tabs>
          <w:tab w:val="num" w:pos="2160"/>
        </w:tabs>
        <w:ind w:left="2160" w:hanging="360"/>
      </w:pPr>
      <w:rPr>
        <w:rFonts w:ascii="Symbol" w:hAnsi="Symbol" w:hint="default"/>
        <w:sz w:val="20"/>
      </w:rPr>
    </w:lvl>
    <w:lvl w:ilvl="2">
      <w:start w:val="1"/>
      <w:numFmt w:val="bullet"/>
      <w:lvlText w:val=""/>
      <w:lvlJc w:val="left"/>
      <w:pPr>
        <w:tabs>
          <w:tab w:val="num" w:pos="2880"/>
        </w:tabs>
        <w:ind w:left="2880" w:hanging="360"/>
      </w:pPr>
      <w:rPr>
        <w:rFonts w:ascii="Symbol" w:hAnsi="Symbol" w:hint="default"/>
        <w:sz w:val="20"/>
      </w:rPr>
    </w:lvl>
    <w:lvl w:ilvl="3">
      <w:start w:val="1"/>
      <w:numFmt w:val="bullet"/>
      <w:lvlText w:val=""/>
      <w:lvlJc w:val="left"/>
      <w:pPr>
        <w:tabs>
          <w:tab w:val="num" w:pos="3600"/>
        </w:tabs>
        <w:ind w:left="3600" w:hanging="360"/>
      </w:pPr>
      <w:rPr>
        <w:rFonts w:ascii="Symbol" w:hAnsi="Symbol" w:hint="default"/>
        <w:sz w:val="20"/>
      </w:rPr>
    </w:lvl>
    <w:lvl w:ilvl="4">
      <w:start w:val="1"/>
      <w:numFmt w:val="bullet"/>
      <w:lvlText w:val=""/>
      <w:lvlJc w:val="left"/>
      <w:pPr>
        <w:tabs>
          <w:tab w:val="num" w:pos="4320"/>
        </w:tabs>
        <w:ind w:left="4320" w:hanging="360"/>
      </w:pPr>
      <w:rPr>
        <w:rFonts w:ascii="Symbol" w:hAnsi="Symbol" w:hint="default"/>
        <w:sz w:val="20"/>
      </w:rPr>
    </w:lvl>
    <w:lvl w:ilvl="5">
      <w:start w:val="1"/>
      <w:numFmt w:val="bullet"/>
      <w:lvlText w:val=""/>
      <w:lvlJc w:val="left"/>
      <w:pPr>
        <w:tabs>
          <w:tab w:val="num" w:pos="5040"/>
        </w:tabs>
        <w:ind w:left="5040" w:hanging="360"/>
      </w:pPr>
      <w:rPr>
        <w:rFonts w:ascii="Symbol" w:hAnsi="Symbol" w:hint="default"/>
        <w:sz w:val="20"/>
      </w:rPr>
    </w:lvl>
    <w:lvl w:ilvl="6">
      <w:start w:val="1"/>
      <w:numFmt w:val="bullet"/>
      <w:lvlText w:val=""/>
      <w:lvlJc w:val="left"/>
      <w:pPr>
        <w:tabs>
          <w:tab w:val="num" w:pos="5760"/>
        </w:tabs>
        <w:ind w:left="5760" w:hanging="360"/>
      </w:pPr>
      <w:rPr>
        <w:rFonts w:ascii="Symbol" w:hAnsi="Symbol" w:hint="default"/>
        <w:sz w:val="20"/>
      </w:rPr>
    </w:lvl>
    <w:lvl w:ilvl="7">
      <w:start w:val="1"/>
      <w:numFmt w:val="bullet"/>
      <w:lvlText w:val=""/>
      <w:lvlJc w:val="left"/>
      <w:pPr>
        <w:tabs>
          <w:tab w:val="num" w:pos="6480"/>
        </w:tabs>
        <w:ind w:left="6480" w:hanging="360"/>
      </w:pPr>
      <w:rPr>
        <w:rFonts w:ascii="Symbol" w:hAnsi="Symbol" w:hint="default"/>
        <w:sz w:val="20"/>
      </w:rPr>
    </w:lvl>
    <w:lvl w:ilvl="8">
      <w:start w:val="1"/>
      <w:numFmt w:val="bullet"/>
      <w:lvlText w:val=""/>
      <w:lvlJc w:val="left"/>
      <w:pPr>
        <w:tabs>
          <w:tab w:val="num" w:pos="7200"/>
        </w:tabs>
        <w:ind w:left="7200" w:hanging="360"/>
      </w:pPr>
      <w:rPr>
        <w:rFonts w:ascii="Symbol" w:hAnsi="Symbol" w:hint="default"/>
        <w:sz w:val="20"/>
      </w:rPr>
    </w:lvl>
  </w:abstractNum>
  <w:abstractNum w:abstractNumId="20" w15:restartNumberingAfterBreak="0">
    <w:nsid w:val="49AF71BC"/>
    <w:multiLevelType w:val="multilevel"/>
    <w:tmpl w:val="31D2A6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C464D48"/>
    <w:multiLevelType w:val="multilevel"/>
    <w:tmpl w:val="F56CD8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03259F7"/>
    <w:multiLevelType w:val="multilevel"/>
    <w:tmpl w:val="579A22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3F7602E"/>
    <w:multiLevelType w:val="multilevel"/>
    <w:tmpl w:val="453CA13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25" w15:restartNumberingAfterBreak="0">
    <w:nsid w:val="5CF86717"/>
    <w:multiLevelType w:val="multilevel"/>
    <w:tmpl w:val="6BF40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1D281D"/>
    <w:multiLevelType w:val="multilevel"/>
    <w:tmpl w:val="9C784106"/>
    <w:lvl w:ilvl="0">
      <w:start w:val="1"/>
      <w:numFmt w:val="lowerLetter"/>
      <w:lvlText w:val="%1."/>
      <w:lvlJc w:val="left"/>
      <w:pPr>
        <w:ind w:left="1440" w:hanging="360"/>
      </w:pPr>
      <w:rPr>
        <w:rFonts w:hint="default"/>
      </w:rPr>
    </w:lvl>
    <w:lvl w:ilvl="1">
      <w:numFmt w:val="decimal"/>
      <w:lvlText w:val="%2."/>
      <w:lvlJc w:val="left"/>
      <w:pPr>
        <w:ind w:left="2160" w:hanging="360"/>
      </w:pPr>
      <w:rPr>
        <w:rFonts w:hint="default"/>
      </w:rPr>
    </w:lvl>
    <w:lvl w:ilvl="2">
      <w:numFmt w:val="decimal"/>
      <w:lvlText w:val="%3."/>
      <w:lvlJc w:val="left"/>
      <w:pPr>
        <w:ind w:left="2880" w:hanging="360"/>
      </w:pPr>
      <w:rPr>
        <w:rFonts w:hint="default"/>
      </w:rPr>
    </w:lvl>
    <w:lvl w:ilvl="3">
      <w:numFmt w:val="decimal"/>
      <w:lvlText w:val="%4."/>
      <w:lvlJc w:val="left"/>
      <w:pPr>
        <w:ind w:left="3600" w:hanging="360"/>
      </w:pPr>
      <w:rPr>
        <w:rFonts w:hint="default"/>
      </w:rPr>
    </w:lvl>
    <w:lvl w:ilvl="4">
      <w:numFmt w:val="decimal"/>
      <w:lvlText w:val="%5."/>
      <w:lvlJc w:val="left"/>
      <w:pPr>
        <w:ind w:left="4320" w:hanging="360"/>
      </w:pPr>
      <w:rPr>
        <w:rFonts w:hint="default"/>
      </w:rPr>
    </w:lvl>
    <w:lvl w:ilvl="5">
      <w:numFmt w:val="decimal"/>
      <w:lvlText w:val="%6."/>
      <w:lvlJc w:val="left"/>
      <w:pPr>
        <w:ind w:left="5040" w:hanging="360"/>
      </w:pPr>
      <w:rPr>
        <w:rFonts w:hint="default"/>
      </w:rPr>
    </w:lvl>
    <w:lvl w:ilvl="6">
      <w:numFmt w:val="decimal"/>
      <w:lvlText w:val="%7."/>
      <w:lvlJc w:val="left"/>
      <w:pPr>
        <w:ind w:left="5760" w:hanging="360"/>
      </w:pPr>
      <w:rPr>
        <w:rFonts w:hint="default"/>
      </w:rPr>
    </w:lvl>
    <w:lvl w:ilvl="7">
      <w:numFmt w:val="decimal"/>
      <w:lvlText w:val="%8."/>
      <w:lvlJc w:val="left"/>
      <w:pPr>
        <w:ind w:left="6480" w:hanging="360"/>
      </w:pPr>
      <w:rPr>
        <w:rFonts w:hint="default"/>
      </w:rPr>
    </w:lvl>
    <w:lvl w:ilvl="8">
      <w:numFmt w:val="decimal"/>
      <w:lvlText w:val="%9."/>
      <w:lvlJc w:val="left"/>
      <w:pPr>
        <w:ind w:left="7200" w:hanging="360"/>
      </w:pPr>
      <w:rPr>
        <w:rFonts w:hint="default"/>
      </w:rPr>
    </w:lvl>
  </w:abstractNum>
  <w:abstractNum w:abstractNumId="27" w15:restartNumberingAfterBreak="0">
    <w:nsid w:val="5F2C6F2F"/>
    <w:multiLevelType w:val="multilevel"/>
    <w:tmpl w:val="74B6CF84"/>
    <w:lvl w:ilvl="0">
      <w:start w:val="1"/>
      <w:numFmt w:val="decimal"/>
      <w:lvlText w:val="%1"/>
      <w:lvlJc w:val="left"/>
      <w:pPr>
        <w:ind w:left="480" w:hanging="480"/>
      </w:pPr>
      <w:rPr>
        <w:rFonts w:hint="default"/>
        <w:color w:val="000000"/>
      </w:rPr>
    </w:lvl>
    <w:lvl w:ilvl="1">
      <w:start w:val="6"/>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28" w15:restartNumberingAfterBreak="0">
    <w:nsid w:val="642828F3"/>
    <w:multiLevelType w:val="multilevel"/>
    <w:tmpl w:val="4E125DA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125DFF"/>
    <w:multiLevelType w:val="multilevel"/>
    <w:tmpl w:val="AF3405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0AE0998"/>
    <w:multiLevelType w:val="multilevel"/>
    <w:tmpl w:val="65886F36"/>
    <w:lvl w:ilvl="0">
      <w:start w:val="1"/>
      <w:numFmt w:val="decimal"/>
      <w:lvlText w:val="%1"/>
      <w:lvlJc w:val="left"/>
      <w:pPr>
        <w:ind w:left="480" w:hanging="480"/>
      </w:pPr>
      <w:rPr>
        <w:color w:val="000000"/>
      </w:rPr>
    </w:lvl>
    <w:lvl w:ilvl="1">
      <w:start w:val="6"/>
      <w:numFmt w:val="decimal"/>
      <w:lvlText w:val="%1.%2"/>
      <w:lvlJc w:val="left"/>
      <w:pPr>
        <w:ind w:left="1380" w:hanging="480"/>
      </w:pPr>
      <w:rPr>
        <w:color w:val="000000"/>
      </w:rPr>
    </w:lvl>
    <w:lvl w:ilvl="2">
      <w:start w:val="2"/>
      <w:numFmt w:val="decimal"/>
      <w:lvlText w:val="%1.%2.%3"/>
      <w:lvlJc w:val="left"/>
      <w:pPr>
        <w:ind w:left="2520" w:hanging="720"/>
      </w:pPr>
      <w:rPr>
        <w:color w:val="000000"/>
      </w:rPr>
    </w:lvl>
    <w:lvl w:ilvl="3">
      <w:start w:val="1"/>
      <w:numFmt w:val="decimal"/>
      <w:lvlText w:val="%1.%2.%3.%4"/>
      <w:lvlJc w:val="left"/>
      <w:pPr>
        <w:ind w:left="3420" w:hanging="720"/>
      </w:pPr>
      <w:rPr>
        <w:color w:val="000000"/>
      </w:rPr>
    </w:lvl>
    <w:lvl w:ilvl="4">
      <w:start w:val="1"/>
      <w:numFmt w:val="decimal"/>
      <w:lvlText w:val="%1.%2.%3.%4.%5"/>
      <w:lvlJc w:val="left"/>
      <w:pPr>
        <w:ind w:left="4680" w:hanging="1080"/>
      </w:pPr>
      <w:rPr>
        <w:color w:val="000000"/>
      </w:rPr>
    </w:lvl>
    <w:lvl w:ilvl="5">
      <w:start w:val="1"/>
      <w:numFmt w:val="decimal"/>
      <w:lvlText w:val="%1.%2.%3.%4.%5.%6"/>
      <w:lvlJc w:val="left"/>
      <w:pPr>
        <w:ind w:left="5580" w:hanging="1080"/>
      </w:pPr>
      <w:rPr>
        <w:color w:val="000000"/>
      </w:rPr>
    </w:lvl>
    <w:lvl w:ilvl="6">
      <w:start w:val="1"/>
      <w:numFmt w:val="decimal"/>
      <w:lvlText w:val="%1.%2.%3.%4.%5.%6.%7"/>
      <w:lvlJc w:val="left"/>
      <w:pPr>
        <w:ind w:left="6840" w:hanging="1440"/>
      </w:pPr>
      <w:rPr>
        <w:color w:val="000000"/>
      </w:rPr>
    </w:lvl>
    <w:lvl w:ilvl="7">
      <w:start w:val="1"/>
      <w:numFmt w:val="decimal"/>
      <w:lvlText w:val="%1.%2.%3.%4.%5.%6.%7.%8"/>
      <w:lvlJc w:val="left"/>
      <w:pPr>
        <w:ind w:left="7740" w:hanging="1440"/>
      </w:pPr>
      <w:rPr>
        <w:color w:val="000000"/>
      </w:rPr>
    </w:lvl>
    <w:lvl w:ilvl="8">
      <w:start w:val="1"/>
      <w:numFmt w:val="decimal"/>
      <w:lvlText w:val="%1.%2.%3.%4.%5.%6.%7.%8.%9"/>
      <w:lvlJc w:val="left"/>
      <w:pPr>
        <w:ind w:left="9000" w:hanging="1800"/>
      </w:pPr>
      <w:rPr>
        <w:color w:val="000000"/>
      </w:rPr>
    </w:lvl>
  </w:abstractNum>
  <w:abstractNum w:abstractNumId="31" w15:restartNumberingAfterBreak="0">
    <w:nsid w:val="72457E5D"/>
    <w:multiLevelType w:val="multilevel"/>
    <w:tmpl w:val="84149C7E"/>
    <w:styleLink w:val="Headings2"/>
    <w:lvl w:ilvl="0">
      <w:start w:val="1"/>
      <w:numFmt w:val="decimal"/>
      <w:pStyle w:val="Heading1"/>
      <w:suff w:val="space"/>
      <w:lvlText w:val="%1."/>
      <w:lvlJc w:val="left"/>
      <w:pPr>
        <w:ind w:left="403" w:hanging="43"/>
      </w:pPr>
      <w:rPr>
        <w:rFonts w:ascii="Arial" w:hAnsi="Arial" w:hint="default"/>
        <w:sz w:val="24"/>
      </w:rPr>
    </w:lvl>
    <w:lvl w:ilvl="1">
      <w:start w:val="1"/>
      <w:numFmt w:val="decimal"/>
      <w:pStyle w:val="Heading2"/>
      <w:suff w:val="space"/>
      <w:lvlText w:val="%1.%2."/>
      <w:lvlJc w:val="left"/>
      <w:pPr>
        <w:ind w:left="475" w:hanging="43"/>
      </w:pPr>
      <w:rPr>
        <w:rFonts w:ascii="Arial" w:hAnsi="Arial" w:hint="default"/>
        <w:sz w:val="24"/>
      </w:rPr>
    </w:lvl>
    <w:lvl w:ilvl="2">
      <w:start w:val="1"/>
      <w:numFmt w:val="decimal"/>
      <w:pStyle w:val="Heading3"/>
      <w:suff w:val="space"/>
      <w:lvlText w:val="%1.%2.%3."/>
      <w:lvlJc w:val="left"/>
      <w:pPr>
        <w:ind w:left="547" w:hanging="43"/>
      </w:pPr>
      <w:rPr>
        <w:rFonts w:ascii="Arial" w:hAnsi="Arial" w:hint="default"/>
        <w:sz w:val="24"/>
      </w:rPr>
    </w:lvl>
    <w:lvl w:ilvl="3">
      <w:start w:val="1"/>
      <w:numFmt w:val="decimal"/>
      <w:lvlText w:val="(%4)"/>
      <w:lvlJc w:val="left"/>
      <w:pPr>
        <w:ind w:left="619" w:hanging="43"/>
      </w:pPr>
      <w:rPr>
        <w:rFonts w:hint="default"/>
      </w:rPr>
    </w:lvl>
    <w:lvl w:ilvl="4">
      <w:start w:val="1"/>
      <w:numFmt w:val="lowerLetter"/>
      <w:lvlText w:val="(%5)"/>
      <w:lvlJc w:val="left"/>
      <w:pPr>
        <w:ind w:left="691" w:hanging="43"/>
      </w:pPr>
      <w:rPr>
        <w:rFonts w:hint="default"/>
      </w:rPr>
    </w:lvl>
    <w:lvl w:ilvl="5">
      <w:start w:val="1"/>
      <w:numFmt w:val="lowerRoman"/>
      <w:lvlText w:val="(%6)"/>
      <w:lvlJc w:val="left"/>
      <w:pPr>
        <w:ind w:left="763" w:hanging="43"/>
      </w:pPr>
      <w:rPr>
        <w:rFonts w:hint="default"/>
      </w:rPr>
    </w:lvl>
    <w:lvl w:ilvl="6">
      <w:start w:val="1"/>
      <w:numFmt w:val="decimal"/>
      <w:lvlText w:val="%7."/>
      <w:lvlJc w:val="left"/>
      <w:pPr>
        <w:ind w:left="835" w:hanging="43"/>
      </w:pPr>
      <w:rPr>
        <w:rFonts w:hint="default"/>
      </w:rPr>
    </w:lvl>
    <w:lvl w:ilvl="7">
      <w:start w:val="1"/>
      <w:numFmt w:val="lowerLetter"/>
      <w:lvlText w:val="%8."/>
      <w:lvlJc w:val="left"/>
      <w:pPr>
        <w:ind w:left="907" w:hanging="43"/>
      </w:pPr>
      <w:rPr>
        <w:rFonts w:hint="default"/>
      </w:rPr>
    </w:lvl>
    <w:lvl w:ilvl="8">
      <w:start w:val="1"/>
      <w:numFmt w:val="lowerRoman"/>
      <w:lvlText w:val="%9."/>
      <w:lvlJc w:val="left"/>
      <w:pPr>
        <w:ind w:left="979" w:hanging="43"/>
      </w:pPr>
      <w:rPr>
        <w:rFonts w:hint="default"/>
      </w:rPr>
    </w:lvl>
  </w:abstractNum>
  <w:abstractNum w:abstractNumId="32" w15:restartNumberingAfterBreak="0">
    <w:nsid w:val="79DA7507"/>
    <w:multiLevelType w:val="multilevel"/>
    <w:tmpl w:val="7B9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0"/>
  </w:num>
  <w:num w:numId="3">
    <w:abstractNumId w:val="13"/>
  </w:num>
  <w:num w:numId="4">
    <w:abstractNumId w:val="31"/>
  </w:num>
  <w:num w:numId="5">
    <w:abstractNumId w:val="8"/>
  </w:num>
  <w:num w:numId="6">
    <w:abstractNumId w:val="32"/>
  </w:num>
  <w:num w:numId="7">
    <w:abstractNumId w:val="31"/>
  </w:num>
  <w:num w:numId="8">
    <w:abstractNumId w:val="31"/>
  </w:num>
  <w:num w:numId="9">
    <w:abstractNumId w:val="31"/>
  </w:num>
  <w:num w:numId="10">
    <w:abstractNumId w:val="31"/>
  </w:num>
  <w:num w:numId="11">
    <w:abstractNumId w:val="31"/>
  </w:num>
  <w:num w:numId="12">
    <w:abstractNumId w:val="31"/>
  </w:num>
  <w:num w:numId="13">
    <w:abstractNumId w:val="24"/>
  </w:num>
  <w:num w:numId="14">
    <w:abstractNumId w:val="31"/>
  </w:num>
  <w:num w:numId="15">
    <w:abstractNumId w:val="31"/>
  </w:num>
  <w:num w:numId="16">
    <w:abstractNumId w:val="31"/>
  </w:num>
  <w:num w:numId="17">
    <w:abstractNumId w:val="31"/>
  </w:num>
  <w:num w:numId="18">
    <w:abstractNumId w:val="31"/>
  </w:num>
  <w:num w:numId="19">
    <w:abstractNumId w:val="31"/>
  </w:num>
  <w:num w:numId="20">
    <w:abstractNumId w:val="31"/>
  </w:num>
  <w:num w:numId="21">
    <w:abstractNumId w:val="7"/>
  </w:num>
  <w:num w:numId="22">
    <w:abstractNumId w:val="31"/>
  </w:num>
  <w:num w:numId="23">
    <w:abstractNumId w:val="31"/>
  </w:num>
  <w:num w:numId="24">
    <w:abstractNumId w:val="31"/>
  </w:num>
  <w:num w:numId="25">
    <w:abstractNumId w:val="31"/>
  </w:num>
  <w:num w:numId="26">
    <w:abstractNumId w:val="31"/>
  </w:num>
  <w:num w:numId="27">
    <w:abstractNumId w:val="31"/>
  </w:num>
  <w:num w:numId="28">
    <w:abstractNumId w:val="29"/>
  </w:num>
  <w:num w:numId="29">
    <w:abstractNumId w:val="15"/>
  </w:num>
  <w:num w:numId="3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9"/>
  </w:num>
  <w:num w:numId="32">
    <w:abstractNumId w:val="21"/>
  </w:num>
  <w:num w:numId="33">
    <w:abstractNumId w:val="28"/>
  </w:num>
  <w:num w:numId="34">
    <w:abstractNumId w:val="30"/>
    <w:lvlOverride w:ilvl="0">
      <w:startOverride w:val="1"/>
    </w:lvlOverride>
    <w:lvlOverride w:ilvl="1">
      <w:startOverride w:val="6"/>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0"/>
  </w:num>
  <w:num w:numId="36">
    <w:abstractNumId w:val="17"/>
  </w:num>
  <w:num w:numId="37">
    <w:abstractNumId w:val="12"/>
  </w:num>
  <w:num w:numId="38">
    <w:abstractNumId w:val="6"/>
  </w:num>
  <w:num w:numId="39">
    <w:abstractNumId w:val="22"/>
  </w:num>
  <w:num w:numId="40">
    <w:abstractNumId w:val="27"/>
  </w:num>
  <w:num w:numId="41">
    <w:abstractNumId w:val="5"/>
  </w:num>
  <w:num w:numId="42">
    <w:abstractNumId w:val="25"/>
  </w:num>
  <w:num w:numId="43">
    <w:abstractNumId w:val="23"/>
  </w:num>
  <w:num w:numId="44">
    <w:abstractNumId w:val="26"/>
  </w:num>
  <w:num w:numId="45">
    <w:abstractNumId w:val="9"/>
  </w:num>
  <w:num w:numId="46">
    <w:abstractNumId w:val="14"/>
  </w:num>
  <w:num w:numId="47">
    <w:abstractNumId w:val="18"/>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D57"/>
    <w:rsid w:val="00002B9A"/>
    <w:rsid w:val="000324B3"/>
    <w:rsid w:val="00032C69"/>
    <w:rsid w:val="00050714"/>
    <w:rsid w:val="00065178"/>
    <w:rsid w:val="000A3F25"/>
    <w:rsid w:val="000C58FF"/>
    <w:rsid w:val="000C74B2"/>
    <w:rsid w:val="001267B1"/>
    <w:rsid w:val="00140A70"/>
    <w:rsid w:val="001677D9"/>
    <w:rsid w:val="00190A45"/>
    <w:rsid w:val="00193769"/>
    <w:rsid w:val="0019538E"/>
    <w:rsid w:val="00196E7D"/>
    <w:rsid w:val="001E2AC5"/>
    <w:rsid w:val="001F5AD1"/>
    <w:rsid w:val="002039EE"/>
    <w:rsid w:val="00231E2A"/>
    <w:rsid w:val="0026159B"/>
    <w:rsid w:val="00272E71"/>
    <w:rsid w:val="002B5A72"/>
    <w:rsid w:val="002C3590"/>
    <w:rsid w:val="002D1D3E"/>
    <w:rsid w:val="002D3470"/>
    <w:rsid w:val="002E66F4"/>
    <w:rsid w:val="002F6282"/>
    <w:rsid w:val="00312430"/>
    <w:rsid w:val="00333A76"/>
    <w:rsid w:val="0033685F"/>
    <w:rsid w:val="003446DA"/>
    <w:rsid w:val="003751D9"/>
    <w:rsid w:val="003A41F8"/>
    <w:rsid w:val="004327CC"/>
    <w:rsid w:val="0045480B"/>
    <w:rsid w:val="00456D34"/>
    <w:rsid w:val="004571E7"/>
    <w:rsid w:val="004A199F"/>
    <w:rsid w:val="004A27EA"/>
    <w:rsid w:val="004B7DE6"/>
    <w:rsid w:val="004F2AC9"/>
    <w:rsid w:val="004F467C"/>
    <w:rsid w:val="005062FD"/>
    <w:rsid w:val="0052055C"/>
    <w:rsid w:val="00566298"/>
    <w:rsid w:val="005B39C4"/>
    <w:rsid w:val="005B62C5"/>
    <w:rsid w:val="005D2662"/>
    <w:rsid w:val="005D684C"/>
    <w:rsid w:val="005D7E81"/>
    <w:rsid w:val="005E7584"/>
    <w:rsid w:val="00632C3B"/>
    <w:rsid w:val="00653A0C"/>
    <w:rsid w:val="0069123F"/>
    <w:rsid w:val="00694D79"/>
    <w:rsid w:val="006A5DBA"/>
    <w:rsid w:val="006B1DE1"/>
    <w:rsid w:val="006B33B2"/>
    <w:rsid w:val="006B3C2A"/>
    <w:rsid w:val="006C7879"/>
    <w:rsid w:val="006E7F0C"/>
    <w:rsid w:val="00736F04"/>
    <w:rsid w:val="007B42B5"/>
    <w:rsid w:val="007D4C5D"/>
    <w:rsid w:val="007E0CDC"/>
    <w:rsid w:val="00851F85"/>
    <w:rsid w:val="00865897"/>
    <w:rsid w:val="00871083"/>
    <w:rsid w:val="00873023"/>
    <w:rsid w:val="00890EBD"/>
    <w:rsid w:val="008B5D40"/>
    <w:rsid w:val="008C5A80"/>
    <w:rsid w:val="009009C1"/>
    <w:rsid w:val="00912B13"/>
    <w:rsid w:val="009224AC"/>
    <w:rsid w:val="009356BA"/>
    <w:rsid w:val="009561DA"/>
    <w:rsid w:val="009B0A63"/>
    <w:rsid w:val="009D4FE0"/>
    <w:rsid w:val="009E53F2"/>
    <w:rsid w:val="009F0B60"/>
    <w:rsid w:val="009F17B5"/>
    <w:rsid w:val="00A20F89"/>
    <w:rsid w:val="00A45379"/>
    <w:rsid w:val="00A610A4"/>
    <w:rsid w:val="00AA4823"/>
    <w:rsid w:val="00AC0D57"/>
    <w:rsid w:val="00AD0765"/>
    <w:rsid w:val="00AD5DC7"/>
    <w:rsid w:val="00AE5C5C"/>
    <w:rsid w:val="00AE6DDE"/>
    <w:rsid w:val="00B06D05"/>
    <w:rsid w:val="00B1405F"/>
    <w:rsid w:val="00B25D84"/>
    <w:rsid w:val="00B3576D"/>
    <w:rsid w:val="00B40796"/>
    <w:rsid w:val="00B563A7"/>
    <w:rsid w:val="00B56453"/>
    <w:rsid w:val="00B85653"/>
    <w:rsid w:val="00BA5496"/>
    <w:rsid w:val="00BB1ADA"/>
    <w:rsid w:val="00BB6EB1"/>
    <w:rsid w:val="00BC43AA"/>
    <w:rsid w:val="00BE57D7"/>
    <w:rsid w:val="00C01701"/>
    <w:rsid w:val="00C2035B"/>
    <w:rsid w:val="00C26C21"/>
    <w:rsid w:val="00C46133"/>
    <w:rsid w:val="00C57D33"/>
    <w:rsid w:val="00CC5448"/>
    <w:rsid w:val="00CE5AD2"/>
    <w:rsid w:val="00CF4F00"/>
    <w:rsid w:val="00D00827"/>
    <w:rsid w:val="00D10D5F"/>
    <w:rsid w:val="00D22E79"/>
    <w:rsid w:val="00D67B7B"/>
    <w:rsid w:val="00D70223"/>
    <w:rsid w:val="00DA08F8"/>
    <w:rsid w:val="00DA6E32"/>
    <w:rsid w:val="00E120EC"/>
    <w:rsid w:val="00E1225E"/>
    <w:rsid w:val="00E22CAF"/>
    <w:rsid w:val="00E431BD"/>
    <w:rsid w:val="00E51459"/>
    <w:rsid w:val="00EC2EE4"/>
    <w:rsid w:val="00ED14C1"/>
    <w:rsid w:val="00ED2482"/>
    <w:rsid w:val="00ED6EDC"/>
    <w:rsid w:val="00EF4B9D"/>
    <w:rsid w:val="00F10138"/>
    <w:rsid w:val="00F13B00"/>
    <w:rsid w:val="00F2217B"/>
    <w:rsid w:val="00F23725"/>
    <w:rsid w:val="00F304DA"/>
    <w:rsid w:val="00F34E05"/>
    <w:rsid w:val="00F3737C"/>
    <w:rsid w:val="00F46DA6"/>
    <w:rsid w:val="00F60A20"/>
    <w:rsid w:val="00F65EB4"/>
    <w:rsid w:val="00F6799C"/>
    <w:rsid w:val="00F7103C"/>
    <w:rsid w:val="00F73B5D"/>
    <w:rsid w:val="00F748A1"/>
    <w:rsid w:val="00F81340"/>
    <w:rsid w:val="00F96124"/>
    <w:rsid w:val="00F96C03"/>
    <w:rsid w:val="00FB59AC"/>
    <w:rsid w:val="00FC522C"/>
    <w:rsid w:val="00FD12E4"/>
    <w:rsid w:val="00FE3ABB"/>
    <w:rsid w:val="00FE57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C4A1A7B"/>
  <w15:docId w15:val="{5F135845-B973-43EF-A9FE-4312A0C22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E7F0C"/>
  </w:style>
  <w:style w:type="paragraph" w:styleId="Heading1">
    <w:name w:val="heading 1"/>
    <w:basedOn w:val="Heading3"/>
    <w:next w:val="Normal"/>
    <w:qFormat/>
    <w:rsid w:val="006B3C2A"/>
    <w:pPr>
      <w:numPr>
        <w:ilvl w:val="0"/>
      </w:numPr>
      <w:outlineLvl w:val="0"/>
    </w:pPr>
  </w:style>
  <w:style w:type="paragraph" w:styleId="Heading2">
    <w:name w:val="heading 2"/>
    <w:basedOn w:val="Normal"/>
    <w:next w:val="Normal"/>
    <w:qFormat/>
    <w:rsid w:val="006B3C2A"/>
    <w:pPr>
      <w:keepNext/>
      <w:numPr>
        <w:ilvl w:val="1"/>
        <w:numId w:val="4"/>
      </w:numPr>
      <w:spacing w:before="240" w:after="60"/>
      <w:outlineLvl w:val="1"/>
    </w:pPr>
    <w:rPr>
      <w:rFonts w:ascii="Arial" w:hAnsi="Arial" w:cs="Arial"/>
      <w:b/>
      <w:bCs/>
      <w:iCs/>
      <w:sz w:val="24"/>
      <w:szCs w:val="28"/>
    </w:rPr>
  </w:style>
  <w:style w:type="paragraph" w:styleId="Heading3">
    <w:name w:val="heading 3"/>
    <w:basedOn w:val="Normal"/>
    <w:next w:val="Normal"/>
    <w:autoRedefine/>
    <w:qFormat/>
    <w:rsid w:val="006B3C2A"/>
    <w:pPr>
      <w:keepNext/>
      <w:numPr>
        <w:ilvl w:val="2"/>
        <w:numId w:val="4"/>
      </w:numPr>
      <w:spacing w:before="240" w:after="60"/>
      <w:outlineLvl w:val="2"/>
    </w:pPr>
    <w:rPr>
      <w:rFonts w:ascii="Arial" w:hAnsi="Arial" w:cs="Arial"/>
      <w:b/>
      <w:bCs/>
      <w:sz w:val="26"/>
      <w:szCs w:val="26"/>
    </w:rPr>
  </w:style>
  <w:style w:type="paragraph" w:styleId="Heading4">
    <w:name w:val="heading 4"/>
    <w:basedOn w:val="Normal"/>
    <w:next w:val="Normal"/>
    <w:qFormat/>
    <w:rsid w:val="00196E7D"/>
    <w:pPr>
      <w:keepNext/>
      <w:numPr>
        <w:ilvl w:val="3"/>
        <w:numId w:val="3"/>
      </w:numPr>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Title">
    <w:name w:val="Main Title"/>
    <w:basedOn w:val="Normal"/>
    <w:rsid w:val="005D2662"/>
    <w:pPr>
      <w:widowControl w:val="0"/>
      <w:spacing w:before="480" w:after="60"/>
      <w:jc w:val="center"/>
    </w:pPr>
    <w:rPr>
      <w:rFonts w:ascii="Arial" w:hAnsi="Arial"/>
      <w:b/>
      <w:kern w:val="28"/>
      <w:sz w:val="32"/>
    </w:rPr>
  </w:style>
  <w:style w:type="paragraph" w:customStyle="1" w:styleId="InfoBlue">
    <w:name w:val="InfoBlue"/>
    <w:basedOn w:val="Normal"/>
    <w:next w:val="BodyText"/>
    <w:rsid w:val="005D2662"/>
    <w:pPr>
      <w:widowControl w:val="0"/>
      <w:spacing w:after="120" w:line="240" w:lineRule="atLeast"/>
      <w:ind w:left="720"/>
    </w:pPr>
    <w:rPr>
      <w:i/>
      <w:color w:val="0000FF"/>
    </w:rPr>
  </w:style>
  <w:style w:type="paragraph" w:styleId="BodyText">
    <w:name w:val="Body Text"/>
    <w:basedOn w:val="Normal"/>
    <w:rsid w:val="005D2662"/>
    <w:pPr>
      <w:spacing w:after="120"/>
    </w:pPr>
  </w:style>
  <w:style w:type="paragraph" w:styleId="Header">
    <w:name w:val="header"/>
    <w:basedOn w:val="Normal"/>
    <w:rsid w:val="005D2662"/>
    <w:pPr>
      <w:tabs>
        <w:tab w:val="center" w:pos="4320"/>
        <w:tab w:val="right" w:pos="8640"/>
      </w:tabs>
    </w:pPr>
  </w:style>
  <w:style w:type="paragraph" w:styleId="Footer">
    <w:name w:val="footer"/>
    <w:basedOn w:val="Normal"/>
    <w:rsid w:val="005D2662"/>
    <w:pPr>
      <w:tabs>
        <w:tab w:val="center" w:pos="4320"/>
        <w:tab w:val="right" w:pos="8640"/>
      </w:tabs>
    </w:pPr>
  </w:style>
  <w:style w:type="paragraph" w:customStyle="1" w:styleId="BodyText1">
    <w:name w:val="Body Text1"/>
    <w:rsid w:val="005D2662"/>
    <w:pPr>
      <w:keepLines/>
      <w:spacing w:after="120" w:line="220" w:lineRule="atLeast"/>
    </w:pPr>
    <w:rPr>
      <w:lang w:val="en-GB"/>
    </w:rPr>
  </w:style>
  <w:style w:type="character" w:styleId="Strong">
    <w:name w:val="Strong"/>
    <w:basedOn w:val="DefaultParagraphFont"/>
    <w:qFormat/>
    <w:rsid w:val="005D2662"/>
    <w:rPr>
      <w:b/>
    </w:rPr>
  </w:style>
  <w:style w:type="character" w:styleId="PageNumber">
    <w:name w:val="page number"/>
    <w:basedOn w:val="DefaultParagraphFont"/>
    <w:rsid w:val="005D2662"/>
  </w:style>
  <w:style w:type="paragraph" w:styleId="Title">
    <w:name w:val="Title"/>
    <w:basedOn w:val="Normal"/>
    <w:next w:val="Normal"/>
    <w:qFormat/>
    <w:rsid w:val="005D2662"/>
    <w:pPr>
      <w:widowControl w:val="0"/>
      <w:jc w:val="center"/>
    </w:pPr>
    <w:rPr>
      <w:rFonts w:ascii="Arial" w:hAnsi="Arial"/>
      <w:b/>
      <w:sz w:val="36"/>
    </w:rPr>
  </w:style>
  <w:style w:type="paragraph" w:customStyle="1" w:styleId="sectitile">
    <w:name w:val="sectitile"/>
    <w:rsid w:val="005D2662"/>
    <w:pPr>
      <w:tabs>
        <w:tab w:val="right" w:leader="underscore" w:pos="10080"/>
      </w:tabs>
      <w:overflowPunct w:val="0"/>
      <w:autoSpaceDE w:val="0"/>
      <w:autoSpaceDN w:val="0"/>
      <w:adjustRightInd w:val="0"/>
      <w:jc w:val="both"/>
      <w:textAlignment w:val="baseline"/>
    </w:pPr>
    <w:rPr>
      <w:rFonts w:ascii="CG Times (W1)" w:hAnsi="CG Times (W1)"/>
      <w:b/>
    </w:rPr>
  </w:style>
  <w:style w:type="paragraph" w:customStyle="1" w:styleId="Tabletext">
    <w:name w:val="Tabletext"/>
    <w:basedOn w:val="Normal"/>
    <w:rsid w:val="005D2662"/>
    <w:pPr>
      <w:keepLines/>
      <w:widowControl w:val="0"/>
      <w:spacing w:after="120" w:line="240" w:lineRule="atLeast"/>
    </w:pPr>
  </w:style>
  <w:style w:type="paragraph" w:customStyle="1" w:styleId="TableText0">
    <w:name w:val="Table Text"/>
    <w:basedOn w:val="Normal"/>
    <w:rsid w:val="005D2662"/>
    <w:rPr>
      <w:rFonts w:ascii="Arial" w:hAnsi="Arial"/>
      <w:noProof/>
    </w:rPr>
  </w:style>
  <w:style w:type="paragraph" w:styleId="DocumentMap">
    <w:name w:val="Document Map"/>
    <w:basedOn w:val="Normal"/>
    <w:semiHidden/>
    <w:rsid w:val="005D2662"/>
    <w:pPr>
      <w:shd w:val="clear" w:color="auto" w:fill="000080"/>
    </w:pPr>
    <w:rPr>
      <w:rFonts w:ascii="Tahoma" w:hAnsi="Tahoma" w:cs="Tahoma"/>
    </w:rPr>
  </w:style>
  <w:style w:type="paragraph" w:styleId="TOC1">
    <w:name w:val="toc 1"/>
    <w:basedOn w:val="Normal"/>
    <w:next w:val="Normal"/>
    <w:autoRedefine/>
    <w:uiPriority w:val="39"/>
    <w:qFormat/>
    <w:rsid w:val="005D2662"/>
    <w:pPr>
      <w:spacing w:before="120" w:after="120"/>
    </w:pPr>
    <w:rPr>
      <w:rFonts w:ascii="Calibri" w:hAnsi="Calibri" w:cs="Calibri"/>
      <w:b/>
      <w:bCs/>
      <w:caps/>
    </w:rPr>
  </w:style>
  <w:style w:type="paragraph" w:styleId="TOC2">
    <w:name w:val="toc 2"/>
    <w:basedOn w:val="Normal"/>
    <w:next w:val="Normal"/>
    <w:autoRedefine/>
    <w:uiPriority w:val="39"/>
    <w:qFormat/>
    <w:rsid w:val="005D2662"/>
    <w:pPr>
      <w:ind w:left="200"/>
    </w:pPr>
    <w:rPr>
      <w:rFonts w:ascii="Calibri" w:hAnsi="Calibri" w:cs="Calibri"/>
      <w:smallCaps/>
    </w:rPr>
  </w:style>
  <w:style w:type="paragraph" w:styleId="TOC3">
    <w:name w:val="toc 3"/>
    <w:basedOn w:val="Normal"/>
    <w:next w:val="Normal"/>
    <w:autoRedefine/>
    <w:uiPriority w:val="39"/>
    <w:qFormat/>
    <w:rsid w:val="005062FD"/>
    <w:pPr>
      <w:ind w:left="400"/>
    </w:pPr>
    <w:rPr>
      <w:rFonts w:ascii="Calibri" w:hAnsi="Calibri" w:cs="Calibri"/>
      <w:i/>
      <w:iCs/>
    </w:rPr>
  </w:style>
  <w:style w:type="paragraph" w:styleId="TOC4">
    <w:name w:val="toc 4"/>
    <w:basedOn w:val="Normal"/>
    <w:next w:val="Normal"/>
    <w:autoRedefine/>
    <w:semiHidden/>
    <w:rsid w:val="005D2662"/>
    <w:pPr>
      <w:ind w:left="600"/>
    </w:pPr>
    <w:rPr>
      <w:rFonts w:ascii="Calibri" w:hAnsi="Calibri" w:cs="Calibri"/>
      <w:sz w:val="18"/>
      <w:szCs w:val="18"/>
    </w:rPr>
  </w:style>
  <w:style w:type="paragraph" w:styleId="TOC5">
    <w:name w:val="toc 5"/>
    <w:basedOn w:val="Normal"/>
    <w:next w:val="Normal"/>
    <w:autoRedefine/>
    <w:semiHidden/>
    <w:rsid w:val="005D2662"/>
    <w:pPr>
      <w:ind w:left="800"/>
    </w:pPr>
    <w:rPr>
      <w:rFonts w:ascii="Calibri" w:hAnsi="Calibri" w:cs="Calibri"/>
      <w:sz w:val="18"/>
      <w:szCs w:val="18"/>
    </w:rPr>
  </w:style>
  <w:style w:type="paragraph" w:styleId="TOC6">
    <w:name w:val="toc 6"/>
    <w:basedOn w:val="Normal"/>
    <w:next w:val="Normal"/>
    <w:autoRedefine/>
    <w:semiHidden/>
    <w:rsid w:val="005D2662"/>
    <w:pPr>
      <w:ind w:left="1000"/>
    </w:pPr>
    <w:rPr>
      <w:rFonts w:ascii="Calibri" w:hAnsi="Calibri" w:cs="Calibri"/>
      <w:sz w:val="18"/>
      <w:szCs w:val="18"/>
    </w:rPr>
  </w:style>
  <w:style w:type="paragraph" w:styleId="TOC7">
    <w:name w:val="toc 7"/>
    <w:basedOn w:val="Normal"/>
    <w:next w:val="Normal"/>
    <w:autoRedefine/>
    <w:semiHidden/>
    <w:rsid w:val="005D2662"/>
    <w:pPr>
      <w:ind w:left="1200"/>
    </w:pPr>
    <w:rPr>
      <w:rFonts w:ascii="Calibri" w:hAnsi="Calibri" w:cs="Calibri"/>
      <w:sz w:val="18"/>
      <w:szCs w:val="18"/>
    </w:rPr>
  </w:style>
  <w:style w:type="paragraph" w:styleId="TOC8">
    <w:name w:val="toc 8"/>
    <w:basedOn w:val="Normal"/>
    <w:next w:val="Normal"/>
    <w:autoRedefine/>
    <w:semiHidden/>
    <w:rsid w:val="005D2662"/>
    <w:pPr>
      <w:ind w:left="1400"/>
    </w:pPr>
    <w:rPr>
      <w:rFonts w:ascii="Calibri" w:hAnsi="Calibri" w:cs="Calibri"/>
      <w:sz w:val="18"/>
      <w:szCs w:val="18"/>
    </w:rPr>
  </w:style>
  <w:style w:type="paragraph" w:styleId="TOC9">
    <w:name w:val="toc 9"/>
    <w:basedOn w:val="Normal"/>
    <w:next w:val="Normal"/>
    <w:autoRedefine/>
    <w:semiHidden/>
    <w:rsid w:val="005D2662"/>
    <w:pPr>
      <w:ind w:left="1600"/>
    </w:pPr>
    <w:rPr>
      <w:rFonts w:ascii="Calibri" w:hAnsi="Calibri" w:cs="Calibri"/>
      <w:sz w:val="18"/>
      <w:szCs w:val="18"/>
    </w:rPr>
  </w:style>
  <w:style w:type="character" w:styleId="Hyperlink">
    <w:name w:val="Hyperlink"/>
    <w:basedOn w:val="DefaultParagraphFont"/>
    <w:uiPriority w:val="99"/>
    <w:rsid w:val="005D2662"/>
    <w:rPr>
      <w:color w:val="0000FF"/>
      <w:u w:val="single"/>
    </w:rPr>
  </w:style>
  <w:style w:type="paragraph" w:styleId="BodyTextIndent">
    <w:name w:val="Body Text Indent"/>
    <w:basedOn w:val="Normal"/>
    <w:link w:val="BodyTextIndentChar"/>
    <w:rsid w:val="00312430"/>
    <w:pPr>
      <w:spacing w:after="120"/>
      <w:ind w:left="360"/>
    </w:pPr>
  </w:style>
  <w:style w:type="character" w:customStyle="1" w:styleId="BodyTextIndentChar">
    <w:name w:val="Body Text Indent Char"/>
    <w:basedOn w:val="DefaultParagraphFont"/>
    <w:link w:val="BodyTextIndent"/>
    <w:rsid w:val="00312430"/>
  </w:style>
  <w:style w:type="paragraph" w:styleId="BodyTextIndent2">
    <w:name w:val="Body Text Indent 2"/>
    <w:basedOn w:val="Normal"/>
    <w:link w:val="BodyTextIndent2Char"/>
    <w:rsid w:val="00312430"/>
    <w:pPr>
      <w:spacing w:after="120" w:line="480" w:lineRule="auto"/>
      <w:ind w:left="360"/>
    </w:pPr>
  </w:style>
  <w:style w:type="character" w:customStyle="1" w:styleId="BodyTextIndent2Char">
    <w:name w:val="Body Text Indent 2 Char"/>
    <w:basedOn w:val="DefaultParagraphFont"/>
    <w:link w:val="BodyTextIndent2"/>
    <w:rsid w:val="00312430"/>
  </w:style>
  <w:style w:type="paragraph" w:customStyle="1" w:styleId="para3">
    <w:name w:val="para3"/>
    <w:basedOn w:val="Normal"/>
    <w:rsid w:val="00312430"/>
    <w:pPr>
      <w:suppressAutoHyphens/>
      <w:spacing w:line="260" w:lineRule="atLeast"/>
      <w:ind w:left="720"/>
      <w:jc w:val="both"/>
    </w:pPr>
    <w:rPr>
      <w:rFonts w:ascii="Arial" w:hAnsi="Arial"/>
      <w:lang w:eastAsia="ar-SA"/>
    </w:rPr>
  </w:style>
  <w:style w:type="numbering" w:customStyle="1" w:styleId="Style1">
    <w:name w:val="Style1"/>
    <w:rsid w:val="005062FD"/>
    <w:pPr>
      <w:numPr>
        <w:numId w:val="1"/>
      </w:numPr>
    </w:pPr>
  </w:style>
  <w:style w:type="numbering" w:customStyle="1" w:styleId="Headings">
    <w:name w:val="Headings"/>
    <w:rsid w:val="00196E7D"/>
    <w:pPr>
      <w:numPr>
        <w:numId w:val="2"/>
      </w:numPr>
    </w:pPr>
  </w:style>
  <w:style w:type="numbering" w:customStyle="1" w:styleId="Headings2">
    <w:name w:val="Headings2"/>
    <w:rsid w:val="006B3C2A"/>
    <w:pPr>
      <w:numPr>
        <w:numId w:val="4"/>
      </w:numPr>
    </w:pPr>
  </w:style>
  <w:style w:type="paragraph" w:styleId="TOCHeading">
    <w:name w:val="TOC Heading"/>
    <w:basedOn w:val="Heading1"/>
    <w:next w:val="Normal"/>
    <w:uiPriority w:val="39"/>
    <w:semiHidden/>
    <w:unhideWhenUsed/>
    <w:qFormat/>
    <w:rsid w:val="00653A0C"/>
    <w:pPr>
      <w:keepLines/>
      <w:numPr>
        <w:numId w:val="0"/>
      </w:numPr>
      <w:spacing w:before="480" w:after="0" w:line="276" w:lineRule="auto"/>
      <w:outlineLvl w:val="9"/>
    </w:pPr>
    <w:rPr>
      <w:rFonts w:ascii="Cambria" w:hAnsi="Cambria" w:cs="Times New Roman"/>
      <w:color w:val="365F91"/>
      <w:sz w:val="28"/>
      <w:szCs w:val="28"/>
    </w:rPr>
  </w:style>
  <w:style w:type="paragraph" w:styleId="BalloonText">
    <w:name w:val="Balloon Text"/>
    <w:basedOn w:val="Normal"/>
    <w:link w:val="BalloonTextChar"/>
    <w:rsid w:val="00653A0C"/>
    <w:rPr>
      <w:rFonts w:ascii="Tahoma" w:hAnsi="Tahoma" w:cs="Tahoma"/>
      <w:sz w:val="16"/>
      <w:szCs w:val="16"/>
    </w:rPr>
  </w:style>
  <w:style w:type="character" w:customStyle="1" w:styleId="BalloonTextChar">
    <w:name w:val="Balloon Text Char"/>
    <w:basedOn w:val="DefaultParagraphFont"/>
    <w:link w:val="BalloonText"/>
    <w:rsid w:val="00653A0C"/>
    <w:rPr>
      <w:rFonts w:ascii="Tahoma" w:hAnsi="Tahoma" w:cs="Tahoma"/>
      <w:sz w:val="16"/>
      <w:szCs w:val="16"/>
    </w:rPr>
  </w:style>
  <w:style w:type="paragraph" w:customStyle="1" w:styleId="Default">
    <w:name w:val="Default"/>
    <w:rsid w:val="00BE57D7"/>
    <w:pPr>
      <w:autoSpaceDE w:val="0"/>
      <w:autoSpaceDN w:val="0"/>
      <w:adjustRightInd w:val="0"/>
    </w:pPr>
    <w:rPr>
      <w:color w:val="000000"/>
      <w:sz w:val="24"/>
      <w:szCs w:val="24"/>
    </w:rPr>
  </w:style>
  <w:style w:type="paragraph" w:customStyle="1" w:styleId="paragraph">
    <w:name w:val="paragraph"/>
    <w:basedOn w:val="Normal"/>
    <w:rsid w:val="008C5A80"/>
    <w:pPr>
      <w:spacing w:before="100" w:beforeAutospacing="1" w:after="100" w:afterAutospacing="1"/>
    </w:pPr>
    <w:rPr>
      <w:sz w:val="24"/>
      <w:szCs w:val="24"/>
      <w:lang w:val="en-IN" w:eastAsia="en-IN"/>
    </w:rPr>
  </w:style>
  <w:style w:type="character" w:customStyle="1" w:styleId="normaltextrun">
    <w:name w:val="normaltextrun"/>
    <w:basedOn w:val="DefaultParagraphFont"/>
    <w:rsid w:val="008C5A80"/>
  </w:style>
  <w:style w:type="character" w:customStyle="1" w:styleId="eop">
    <w:name w:val="eop"/>
    <w:basedOn w:val="DefaultParagraphFont"/>
    <w:rsid w:val="008C5A80"/>
  </w:style>
  <w:style w:type="paragraph" w:styleId="ListParagraph">
    <w:name w:val="List Paragraph"/>
    <w:basedOn w:val="Normal"/>
    <w:uiPriority w:val="34"/>
    <w:qFormat/>
    <w:rsid w:val="00D702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609545">
      <w:bodyDiv w:val="1"/>
      <w:marLeft w:val="0"/>
      <w:marRight w:val="0"/>
      <w:marTop w:val="0"/>
      <w:marBottom w:val="0"/>
      <w:divBdr>
        <w:top w:val="none" w:sz="0" w:space="0" w:color="auto"/>
        <w:left w:val="none" w:sz="0" w:space="0" w:color="auto"/>
        <w:bottom w:val="none" w:sz="0" w:space="0" w:color="auto"/>
        <w:right w:val="none" w:sz="0" w:space="0" w:color="auto"/>
      </w:divBdr>
    </w:div>
    <w:div w:id="157238056">
      <w:bodyDiv w:val="1"/>
      <w:marLeft w:val="0"/>
      <w:marRight w:val="0"/>
      <w:marTop w:val="0"/>
      <w:marBottom w:val="0"/>
      <w:divBdr>
        <w:top w:val="none" w:sz="0" w:space="0" w:color="auto"/>
        <w:left w:val="none" w:sz="0" w:space="0" w:color="auto"/>
        <w:bottom w:val="none" w:sz="0" w:space="0" w:color="auto"/>
        <w:right w:val="none" w:sz="0" w:space="0" w:color="auto"/>
      </w:divBdr>
    </w:div>
    <w:div w:id="281158290">
      <w:bodyDiv w:val="1"/>
      <w:marLeft w:val="0"/>
      <w:marRight w:val="0"/>
      <w:marTop w:val="0"/>
      <w:marBottom w:val="0"/>
      <w:divBdr>
        <w:top w:val="none" w:sz="0" w:space="0" w:color="auto"/>
        <w:left w:val="none" w:sz="0" w:space="0" w:color="auto"/>
        <w:bottom w:val="none" w:sz="0" w:space="0" w:color="auto"/>
        <w:right w:val="none" w:sz="0" w:space="0" w:color="auto"/>
      </w:divBdr>
    </w:div>
    <w:div w:id="329333142">
      <w:bodyDiv w:val="1"/>
      <w:marLeft w:val="0"/>
      <w:marRight w:val="0"/>
      <w:marTop w:val="0"/>
      <w:marBottom w:val="0"/>
      <w:divBdr>
        <w:top w:val="none" w:sz="0" w:space="0" w:color="auto"/>
        <w:left w:val="none" w:sz="0" w:space="0" w:color="auto"/>
        <w:bottom w:val="none" w:sz="0" w:space="0" w:color="auto"/>
        <w:right w:val="none" w:sz="0" w:space="0" w:color="auto"/>
      </w:divBdr>
    </w:div>
    <w:div w:id="364017678">
      <w:bodyDiv w:val="1"/>
      <w:marLeft w:val="0"/>
      <w:marRight w:val="0"/>
      <w:marTop w:val="0"/>
      <w:marBottom w:val="0"/>
      <w:divBdr>
        <w:top w:val="none" w:sz="0" w:space="0" w:color="auto"/>
        <w:left w:val="none" w:sz="0" w:space="0" w:color="auto"/>
        <w:bottom w:val="none" w:sz="0" w:space="0" w:color="auto"/>
        <w:right w:val="none" w:sz="0" w:space="0" w:color="auto"/>
      </w:divBdr>
    </w:div>
    <w:div w:id="447432810">
      <w:bodyDiv w:val="1"/>
      <w:marLeft w:val="0"/>
      <w:marRight w:val="0"/>
      <w:marTop w:val="0"/>
      <w:marBottom w:val="0"/>
      <w:divBdr>
        <w:top w:val="none" w:sz="0" w:space="0" w:color="auto"/>
        <w:left w:val="none" w:sz="0" w:space="0" w:color="auto"/>
        <w:bottom w:val="none" w:sz="0" w:space="0" w:color="auto"/>
        <w:right w:val="none" w:sz="0" w:space="0" w:color="auto"/>
      </w:divBdr>
    </w:div>
    <w:div w:id="451560665">
      <w:bodyDiv w:val="1"/>
      <w:marLeft w:val="0"/>
      <w:marRight w:val="0"/>
      <w:marTop w:val="0"/>
      <w:marBottom w:val="0"/>
      <w:divBdr>
        <w:top w:val="none" w:sz="0" w:space="0" w:color="auto"/>
        <w:left w:val="none" w:sz="0" w:space="0" w:color="auto"/>
        <w:bottom w:val="none" w:sz="0" w:space="0" w:color="auto"/>
        <w:right w:val="none" w:sz="0" w:space="0" w:color="auto"/>
      </w:divBdr>
    </w:div>
    <w:div w:id="535853652">
      <w:bodyDiv w:val="1"/>
      <w:marLeft w:val="0"/>
      <w:marRight w:val="0"/>
      <w:marTop w:val="0"/>
      <w:marBottom w:val="0"/>
      <w:divBdr>
        <w:top w:val="none" w:sz="0" w:space="0" w:color="auto"/>
        <w:left w:val="none" w:sz="0" w:space="0" w:color="auto"/>
        <w:bottom w:val="none" w:sz="0" w:space="0" w:color="auto"/>
        <w:right w:val="none" w:sz="0" w:space="0" w:color="auto"/>
      </w:divBdr>
    </w:div>
    <w:div w:id="751971576">
      <w:bodyDiv w:val="1"/>
      <w:marLeft w:val="0"/>
      <w:marRight w:val="0"/>
      <w:marTop w:val="0"/>
      <w:marBottom w:val="0"/>
      <w:divBdr>
        <w:top w:val="none" w:sz="0" w:space="0" w:color="auto"/>
        <w:left w:val="none" w:sz="0" w:space="0" w:color="auto"/>
        <w:bottom w:val="none" w:sz="0" w:space="0" w:color="auto"/>
        <w:right w:val="none" w:sz="0" w:space="0" w:color="auto"/>
      </w:divBdr>
    </w:div>
    <w:div w:id="794446461">
      <w:bodyDiv w:val="1"/>
      <w:marLeft w:val="0"/>
      <w:marRight w:val="0"/>
      <w:marTop w:val="0"/>
      <w:marBottom w:val="0"/>
      <w:divBdr>
        <w:top w:val="none" w:sz="0" w:space="0" w:color="auto"/>
        <w:left w:val="none" w:sz="0" w:space="0" w:color="auto"/>
        <w:bottom w:val="none" w:sz="0" w:space="0" w:color="auto"/>
        <w:right w:val="none" w:sz="0" w:space="0" w:color="auto"/>
      </w:divBdr>
      <w:divsChild>
        <w:div w:id="1612319072">
          <w:marLeft w:val="0"/>
          <w:marRight w:val="0"/>
          <w:marTop w:val="0"/>
          <w:marBottom w:val="0"/>
          <w:divBdr>
            <w:top w:val="none" w:sz="0" w:space="0" w:color="auto"/>
            <w:left w:val="none" w:sz="0" w:space="0" w:color="auto"/>
            <w:bottom w:val="none" w:sz="0" w:space="0" w:color="auto"/>
            <w:right w:val="none" w:sz="0" w:space="0" w:color="auto"/>
          </w:divBdr>
          <w:divsChild>
            <w:div w:id="910508956">
              <w:marLeft w:val="0"/>
              <w:marRight w:val="0"/>
              <w:marTop w:val="0"/>
              <w:marBottom w:val="0"/>
              <w:divBdr>
                <w:top w:val="none" w:sz="0" w:space="0" w:color="auto"/>
                <w:left w:val="none" w:sz="0" w:space="0" w:color="auto"/>
                <w:bottom w:val="none" w:sz="0" w:space="0" w:color="auto"/>
                <w:right w:val="none" w:sz="0" w:space="0" w:color="auto"/>
              </w:divBdr>
              <w:divsChild>
                <w:div w:id="182728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204974">
      <w:bodyDiv w:val="1"/>
      <w:marLeft w:val="0"/>
      <w:marRight w:val="0"/>
      <w:marTop w:val="0"/>
      <w:marBottom w:val="0"/>
      <w:divBdr>
        <w:top w:val="none" w:sz="0" w:space="0" w:color="auto"/>
        <w:left w:val="none" w:sz="0" w:space="0" w:color="auto"/>
        <w:bottom w:val="none" w:sz="0" w:space="0" w:color="auto"/>
        <w:right w:val="none" w:sz="0" w:space="0" w:color="auto"/>
      </w:divBdr>
    </w:div>
    <w:div w:id="1026172819">
      <w:bodyDiv w:val="1"/>
      <w:marLeft w:val="0"/>
      <w:marRight w:val="0"/>
      <w:marTop w:val="0"/>
      <w:marBottom w:val="0"/>
      <w:divBdr>
        <w:top w:val="none" w:sz="0" w:space="0" w:color="auto"/>
        <w:left w:val="none" w:sz="0" w:space="0" w:color="auto"/>
        <w:bottom w:val="none" w:sz="0" w:space="0" w:color="auto"/>
        <w:right w:val="none" w:sz="0" w:space="0" w:color="auto"/>
      </w:divBdr>
    </w:div>
    <w:div w:id="1256746672">
      <w:bodyDiv w:val="1"/>
      <w:marLeft w:val="0"/>
      <w:marRight w:val="0"/>
      <w:marTop w:val="0"/>
      <w:marBottom w:val="0"/>
      <w:divBdr>
        <w:top w:val="none" w:sz="0" w:space="0" w:color="auto"/>
        <w:left w:val="none" w:sz="0" w:space="0" w:color="auto"/>
        <w:bottom w:val="none" w:sz="0" w:space="0" w:color="auto"/>
        <w:right w:val="none" w:sz="0" w:space="0" w:color="auto"/>
      </w:divBdr>
      <w:divsChild>
        <w:div w:id="304166264">
          <w:marLeft w:val="0"/>
          <w:marRight w:val="0"/>
          <w:marTop w:val="0"/>
          <w:marBottom w:val="0"/>
          <w:divBdr>
            <w:top w:val="none" w:sz="0" w:space="0" w:color="auto"/>
            <w:left w:val="none" w:sz="0" w:space="0" w:color="auto"/>
            <w:bottom w:val="none" w:sz="0" w:space="0" w:color="auto"/>
            <w:right w:val="none" w:sz="0" w:space="0" w:color="auto"/>
          </w:divBdr>
          <w:divsChild>
            <w:div w:id="406417683">
              <w:marLeft w:val="0"/>
              <w:marRight w:val="0"/>
              <w:marTop w:val="0"/>
              <w:marBottom w:val="0"/>
              <w:divBdr>
                <w:top w:val="none" w:sz="0" w:space="0" w:color="auto"/>
                <w:left w:val="none" w:sz="0" w:space="0" w:color="auto"/>
                <w:bottom w:val="none" w:sz="0" w:space="0" w:color="auto"/>
                <w:right w:val="none" w:sz="0" w:space="0" w:color="auto"/>
              </w:divBdr>
              <w:divsChild>
                <w:div w:id="7788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0453183">
      <w:bodyDiv w:val="1"/>
      <w:marLeft w:val="0"/>
      <w:marRight w:val="0"/>
      <w:marTop w:val="0"/>
      <w:marBottom w:val="0"/>
      <w:divBdr>
        <w:top w:val="none" w:sz="0" w:space="0" w:color="auto"/>
        <w:left w:val="none" w:sz="0" w:space="0" w:color="auto"/>
        <w:bottom w:val="none" w:sz="0" w:space="0" w:color="auto"/>
        <w:right w:val="none" w:sz="0" w:space="0" w:color="auto"/>
      </w:divBdr>
    </w:div>
    <w:div w:id="1375274364">
      <w:bodyDiv w:val="1"/>
      <w:marLeft w:val="0"/>
      <w:marRight w:val="0"/>
      <w:marTop w:val="0"/>
      <w:marBottom w:val="0"/>
      <w:divBdr>
        <w:top w:val="none" w:sz="0" w:space="0" w:color="auto"/>
        <w:left w:val="none" w:sz="0" w:space="0" w:color="auto"/>
        <w:bottom w:val="none" w:sz="0" w:space="0" w:color="auto"/>
        <w:right w:val="none" w:sz="0" w:space="0" w:color="auto"/>
      </w:divBdr>
    </w:div>
    <w:div w:id="1428428057">
      <w:bodyDiv w:val="1"/>
      <w:marLeft w:val="0"/>
      <w:marRight w:val="0"/>
      <w:marTop w:val="0"/>
      <w:marBottom w:val="0"/>
      <w:divBdr>
        <w:top w:val="none" w:sz="0" w:space="0" w:color="auto"/>
        <w:left w:val="none" w:sz="0" w:space="0" w:color="auto"/>
        <w:bottom w:val="none" w:sz="0" w:space="0" w:color="auto"/>
        <w:right w:val="none" w:sz="0" w:space="0" w:color="auto"/>
      </w:divBdr>
    </w:div>
    <w:div w:id="1688287290">
      <w:bodyDiv w:val="1"/>
      <w:marLeft w:val="0"/>
      <w:marRight w:val="0"/>
      <w:marTop w:val="0"/>
      <w:marBottom w:val="0"/>
      <w:divBdr>
        <w:top w:val="none" w:sz="0" w:space="0" w:color="auto"/>
        <w:left w:val="none" w:sz="0" w:space="0" w:color="auto"/>
        <w:bottom w:val="none" w:sz="0" w:space="0" w:color="auto"/>
        <w:right w:val="none" w:sz="0" w:space="0" w:color="auto"/>
      </w:divBdr>
    </w:div>
    <w:div w:id="1744185143">
      <w:bodyDiv w:val="1"/>
      <w:marLeft w:val="0"/>
      <w:marRight w:val="0"/>
      <w:marTop w:val="0"/>
      <w:marBottom w:val="0"/>
      <w:divBdr>
        <w:top w:val="none" w:sz="0" w:space="0" w:color="auto"/>
        <w:left w:val="none" w:sz="0" w:space="0" w:color="auto"/>
        <w:bottom w:val="none" w:sz="0" w:space="0" w:color="auto"/>
        <w:right w:val="none" w:sz="0" w:space="0" w:color="auto"/>
      </w:divBdr>
    </w:div>
    <w:div w:id="1823153502">
      <w:bodyDiv w:val="1"/>
      <w:marLeft w:val="0"/>
      <w:marRight w:val="0"/>
      <w:marTop w:val="0"/>
      <w:marBottom w:val="0"/>
      <w:divBdr>
        <w:top w:val="none" w:sz="0" w:space="0" w:color="auto"/>
        <w:left w:val="none" w:sz="0" w:space="0" w:color="auto"/>
        <w:bottom w:val="none" w:sz="0" w:space="0" w:color="auto"/>
        <w:right w:val="none" w:sz="0" w:space="0" w:color="auto"/>
      </w:divBdr>
    </w:div>
    <w:div w:id="210930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UR50998\Downloads\QT_HLD%20&amp;%20LL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94D06A02A36E468BD8F9A71075EA01" ma:contentTypeVersion="11" ma:contentTypeDescription="Create a new document." ma:contentTypeScope="" ma:versionID="5683ecea33edf60c7cd7987e3442c5f9">
  <xsd:schema xmlns:xsd="http://www.w3.org/2001/XMLSchema" xmlns:xs="http://www.w3.org/2001/XMLSchema" xmlns:p="http://schemas.microsoft.com/office/2006/metadata/properties" xmlns:ns2="6a5c42f6-e3c9-44a7-b48b-1dbc000a7fa3" targetNamespace="http://schemas.microsoft.com/office/2006/metadata/properties" ma:root="true" ma:fieldsID="b3f1a97746312bd16ee844e4aef29519" ns2:_="">
    <xsd:import namespace="6a5c42f6-e3c9-44a7-b48b-1dbc000a7fa3"/>
    <xsd:element name="properties">
      <xsd:complexType>
        <xsd:sequence>
          <xsd:element name="documentManagement">
            <xsd:complexType>
              <xsd:all>
                <xsd:element ref="ns2:MediaServiceMetadata" minOccurs="0"/>
                <xsd:element ref="ns2:MediaServiceFastMetadata" minOccurs="0"/>
                <xsd:element ref="ns2:MediaLengthInSeconds" minOccurs="0"/>
                <xsd:element ref="ns2:MediaServiceDateTaken" minOccurs="0"/>
                <xsd:element ref="ns2:MediaServiceAutoTags" minOccurs="0"/>
                <xsd:element ref="ns2:MediaServiceAutoKeyPoints" minOccurs="0"/>
                <xsd:element ref="ns2:MediaServiceKeyPoint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5c42f6-e3c9-44a7-b48b-1dbc000a7f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LengthInSeconds" ma:index="10" nillable="true" ma:displayName="MediaLengthInSeconds" ma:hidden="true" ma:internalName="MediaLengthInSeconds" ma:readOnly="true">
      <xsd:simpleType>
        <xsd:restriction base="dms:Unknown"/>
      </xsd:simpleType>
    </xsd:element>
    <xsd:element name="MediaServiceDateTaken" ma:index="11" nillable="true" ma:displayName="MediaServiceDateTaken" ma:hidden="true" ma:internalName="MediaServiceDateTaken"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FC9CD3-21DA-4A9A-BA88-55666EEBCD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2FC73CD-DED2-4B66-B3AF-F7894DD42DEC}">
  <ds:schemaRefs>
    <ds:schemaRef ds:uri="http://schemas.microsoft.com/sharepoint/v3/contenttype/forms"/>
  </ds:schemaRefs>
</ds:datastoreItem>
</file>

<file path=customXml/itemProps3.xml><?xml version="1.0" encoding="utf-8"?>
<ds:datastoreItem xmlns:ds="http://schemas.openxmlformats.org/officeDocument/2006/customXml" ds:itemID="{8F6B567F-BB04-4C77-B48A-5811B7893E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5c42f6-e3c9-44a7-b48b-1dbc000a7f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669F204-B106-4FEB-A58A-C2D0B158F8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QT_HLD &amp; LLD.dotx</Template>
  <TotalTime>22</TotalTime>
  <Pages>10</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Capgemini Technology Services India Ltd</vt:lpstr>
    </vt:vector>
  </TitlesOfParts>
  <Company>Capgemini India Private Limited</Company>
  <LinksUpToDate>false</LinksUpToDate>
  <CharactersWithSpaces>8711</CharactersWithSpaces>
  <SharedDoc>false</SharedDoc>
  <HLinks>
    <vt:vector size="444" baseType="variant">
      <vt:variant>
        <vt:i4>6619155</vt:i4>
      </vt:variant>
      <vt:variant>
        <vt:i4>435</vt:i4>
      </vt:variant>
      <vt:variant>
        <vt:i4>0</vt:i4>
      </vt:variant>
      <vt:variant>
        <vt:i4>5</vt:i4>
      </vt:variant>
      <vt:variant>
        <vt:lpwstr>http://en.wikipedia.org/w/index.php?title=Data_consolidation&amp;action=edit&amp;redlink=1</vt:lpwstr>
      </vt:variant>
      <vt:variant>
        <vt:lpwstr/>
      </vt:variant>
      <vt:variant>
        <vt:i4>4653108</vt:i4>
      </vt:variant>
      <vt:variant>
        <vt:i4>432</vt:i4>
      </vt:variant>
      <vt:variant>
        <vt:i4>0</vt:i4>
      </vt:variant>
      <vt:variant>
        <vt:i4>5</vt:i4>
      </vt:variant>
      <vt:variant>
        <vt:lpwstr>http://en.wikipedia.org/wiki/Data_mediation</vt:lpwstr>
      </vt:variant>
      <vt:variant>
        <vt:lpwstr/>
      </vt:variant>
      <vt:variant>
        <vt:i4>4063306</vt:i4>
      </vt:variant>
      <vt:variant>
        <vt:i4>429</vt:i4>
      </vt:variant>
      <vt:variant>
        <vt:i4>0</vt:i4>
      </vt:variant>
      <vt:variant>
        <vt:i4>5</vt:i4>
      </vt:variant>
      <vt:variant>
        <vt:lpwstr>http://en.wikipedia.org/wiki/Data_transformation</vt:lpwstr>
      </vt:variant>
      <vt:variant>
        <vt:lpwstr/>
      </vt:variant>
      <vt:variant>
        <vt:i4>1769529</vt:i4>
      </vt:variant>
      <vt:variant>
        <vt:i4>422</vt:i4>
      </vt:variant>
      <vt:variant>
        <vt:i4>0</vt:i4>
      </vt:variant>
      <vt:variant>
        <vt:i4>5</vt:i4>
      </vt:variant>
      <vt:variant>
        <vt:lpwstr/>
      </vt:variant>
      <vt:variant>
        <vt:lpwstr>_Toc368912318</vt:lpwstr>
      </vt:variant>
      <vt:variant>
        <vt:i4>1769529</vt:i4>
      </vt:variant>
      <vt:variant>
        <vt:i4>416</vt:i4>
      </vt:variant>
      <vt:variant>
        <vt:i4>0</vt:i4>
      </vt:variant>
      <vt:variant>
        <vt:i4>5</vt:i4>
      </vt:variant>
      <vt:variant>
        <vt:lpwstr/>
      </vt:variant>
      <vt:variant>
        <vt:lpwstr>_Toc368912317</vt:lpwstr>
      </vt:variant>
      <vt:variant>
        <vt:i4>1769529</vt:i4>
      </vt:variant>
      <vt:variant>
        <vt:i4>410</vt:i4>
      </vt:variant>
      <vt:variant>
        <vt:i4>0</vt:i4>
      </vt:variant>
      <vt:variant>
        <vt:i4>5</vt:i4>
      </vt:variant>
      <vt:variant>
        <vt:lpwstr/>
      </vt:variant>
      <vt:variant>
        <vt:lpwstr>_Toc368912316</vt:lpwstr>
      </vt:variant>
      <vt:variant>
        <vt:i4>1769529</vt:i4>
      </vt:variant>
      <vt:variant>
        <vt:i4>404</vt:i4>
      </vt:variant>
      <vt:variant>
        <vt:i4>0</vt:i4>
      </vt:variant>
      <vt:variant>
        <vt:i4>5</vt:i4>
      </vt:variant>
      <vt:variant>
        <vt:lpwstr/>
      </vt:variant>
      <vt:variant>
        <vt:lpwstr>_Toc368912315</vt:lpwstr>
      </vt:variant>
      <vt:variant>
        <vt:i4>1769529</vt:i4>
      </vt:variant>
      <vt:variant>
        <vt:i4>398</vt:i4>
      </vt:variant>
      <vt:variant>
        <vt:i4>0</vt:i4>
      </vt:variant>
      <vt:variant>
        <vt:i4>5</vt:i4>
      </vt:variant>
      <vt:variant>
        <vt:lpwstr/>
      </vt:variant>
      <vt:variant>
        <vt:lpwstr>_Toc368912314</vt:lpwstr>
      </vt:variant>
      <vt:variant>
        <vt:i4>1769529</vt:i4>
      </vt:variant>
      <vt:variant>
        <vt:i4>392</vt:i4>
      </vt:variant>
      <vt:variant>
        <vt:i4>0</vt:i4>
      </vt:variant>
      <vt:variant>
        <vt:i4>5</vt:i4>
      </vt:variant>
      <vt:variant>
        <vt:lpwstr/>
      </vt:variant>
      <vt:variant>
        <vt:lpwstr>_Toc368912313</vt:lpwstr>
      </vt:variant>
      <vt:variant>
        <vt:i4>1769529</vt:i4>
      </vt:variant>
      <vt:variant>
        <vt:i4>386</vt:i4>
      </vt:variant>
      <vt:variant>
        <vt:i4>0</vt:i4>
      </vt:variant>
      <vt:variant>
        <vt:i4>5</vt:i4>
      </vt:variant>
      <vt:variant>
        <vt:lpwstr/>
      </vt:variant>
      <vt:variant>
        <vt:lpwstr>_Toc368912312</vt:lpwstr>
      </vt:variant>
      <vt:variant>
        <vt:i4>1769529</vt:i4>
      </vt:variant>
      <vt:variant>
        <vt:i4>380</vt:i4>
      </vt:variant>
      <vt:variant>
        <vt:i4>0</vt:i4>
      </vt:variant>
      <vt:variant>
        <vt:i4>5</vt:i4>
      </vt:variant>
      <vt:variant>
        <vt:lpwstr/>
      </vt:variant>
      <vt:variant>
        <vt:lpwstr>_Toc368912311</vt:lpwstr>
      </vt:variant>
      <vt:variant>
        <vt:i4>1769529</vt:i4>
      </vt:variant>
      <vt:variant>
        <vt:i4>374</vt:i4>
      </vt:variant>
      <vt:variant>
        <vt:i4>0</vt:i4>
      </vt:variant>
      <vt:variant>
        <vt:i4>5</vt:i4>
      </vt:variant>
      <vt:variant>
        <vt:lpwstr/>
      </vt:variant>
      <vt:variant>
        <vt:lpwstr>_Toc368912310</vt:lpwstr>
      </vt:variant>
      <vt:variant>
        <vt:i4>1703993</vt:i4>
      </vt:variant>
      <vt:variant>
        <vt:i4>368</vt:i4>
      </vt:variant>
      <vt:variant>
        <vt:i4>0</vt:i4>
      </vt:variant>
      <vt:variant>
        <vt:i4>5</vt:i4>
      </vt:variant>
      <vt:variant>
        <vt:lpwstr/>
      </vt:variant>
      <vt:variant>
        <vt:lpwstr>_Toc368912309</vt:lpwstr>
      </vt:variant>
      <vt:variant>
        <vt:i4>1703993</vt:i4>
      </vt:variant>
      <vt:variant>
        <vt:i4>362</vt:i4>
      </vt:variant>
      <vt:variant>
        <vt:i4>0</vt:i4>
      </vt:variant>
      <vt:variant>
        <vt:i4>5</vt:i4>
      </vt:variant>
      <vt:variant>
        <vt:lpwstr/>
      </vt:variant>
      <vt:variant>
        <vt:lpwstr>_Toc368912308</vt:lpwstr>
      </vt:variant>
      <vt:variant>
        <vt:i4>1703993</vt:i4>
      </vt:variant>
      <vt:variant>
        <vt:i4>356</vt:i4>
      </vt:variant>
      <vt:variant>
        <vt:i4>0</vt:i4>
      </vt:variant>
      <vt:variant>
        <vt:i4>5</vt:i4>
      </vt:variant>
      <vt:variant>
        <vt:lpwstr/>
      </vt:variant>
      <vt:variant>
        <vt:lpwstr>_Toc368912307</vt:lpwstr>
      </vt:variant>
      <vt:variant>
        <vt:i4>1703993</vt:i4>
      </vt:variant>
      <vt:variant>
        <vt:i4>350</vt:i4>
      </vt:variant>
      <vt:variant>
        <vt:i4>0</vt:i4>
      </vt:variant>
      <vt:variant>
        <vt:i4>5</vt:i4>
      </vt:variant>
      <vt:variant>
        <vt:lpwstr/>
      </vt:variant>
      <vt:variant>
        <vt:lpwstr>_Toc368912306</vt:lpwstr>
      </vt:variant>
      <vt:variant>
        <vt:i4>1703993</vt:i4>
      </vt:variant>
      <vt:variant>
        <vt:i4>344</vt:i4>
      </vt:variant>
      <vt:variant>
        <vt:i4>0</vt:i4>
      </vt:variant>
      <vt:variant>
        <vt:i4>5</vt:i4>
      </vt:variant>
      <vt:variant>
        <vt:lpwstr/>
      </vt:variant>
      <vt:variant>
        <vt:lpwstr>_Toc368912305</vt:lpwstr>
      </vt:variant>
      <vt:variant>
        <vt:i4>1703993</vt:i4>
      </vt:variant>
      <vt:variant>
        <vt:i4>338</vt:i4>
      </vt:variant>
      <vt:variant>
        <vt:i4>0</vt:i4>
      </vt:variant>
      <vt:variant>
        <vt:i4>5</vt:i4>
      </vt:variant>
      <vt:variant>
        <vt:lpwstr/>
      </vt:variant>
      <vt:variant>
        <vt:lpwstr>_Toc368912304</vt:lpwstr>
      </vt:variant>
      <vt:variant>
        <vt:i4>1703993</vt:i4>
      </vt:variant>
      <vt:variant>
        <vt:i4>332</vt:i4>
      </vt:variant>
      <vt:variant>
        <vt:i4>0</vt:i4>
      </vt:variant>
      <vt:variant>
        <vt:i4>5</vt:i4>
      </vt:variant>
      <vt:variant>
        <vt:lpwstr/>
      </vt:variant>
      <vt:variant>
        <vt:lpwstr>_Toc368912303</vt:lpwstr>
      </vt:variant>
      <vt:variant>
        <vt:i4>1703993</vt:i4>
      </vt:variant>
      <vt:variant>
        <vt:i4>326</vt:i4>
      </vt:variant>
      <vt:variant>
        <vt:i4>0</vt:i4>
      </vt:variant>
      <vt:variant>
        <vt:i4>5</vt:i4>
      </vt:variant>
      <vt:variant>
        <vt:lpwstr/>
      </vt:variant>
      <vt:variant>
        <vt:lpwstr>_Toc368912302</vt:lpwstr>
      </vt:variant>
      <vt:variant>
        <vt:i4>1703993</vt:i4>
      </vt:variant>
      <vt:variant>
        <vt:i4>320</vt:i4>
      </vt:variant>
      <vt:variant>
        <vt:i4>0</vt:i4>
      </vt:variant>
      <vt:variant>
        <vt:i4>5</vt:i4>
      </vt:variant>
      <vt:variant>
        <vt:lpwstr/>
      </vt:variant>
      <vt:variant>
        <vt:lpwstr>_Toc368912301</vt:lpwstr>
      </vt:variant>
      <vt:variant>
        <vt:i4>1703993</vt:i4>
      </vt:variant>
      <vt:variant>
        <vt:i4>314</vt:i4>
      </vt:variant>
      <vt:variant>
        <vt:i4>0</vt:i4>
      </vt:variant>
      <vt:variant>
        <vt:i4>5</vt:i4>
      </vt:variant>
      <vt:variant>
        <vt:lpwstr/>
      </vt:variant>
      <vt:variant>
        <vt:lpwstr>_Toc368912300</vt:lpwstr>
      </vt:variant>
      <vt:variant>
        <vt:i4>1245240</vt:i4>
      </vt:variant>
      <vt:variant>
        <vt:i4>308</vt:i4>
      </vt:variant>
      <vt:variant>
        <vt:i4>0</vt:i4>
      </vt:variant>
      <vt:variant>
        <vt:i4>5</vt:i4>
      </vt:variant>
      <vt:variant>
        <vt:lpwstr/>
      </vt:variant>
      <vt:variant>
        <vt:lpwstr>_Toc368912299</vt:lpwstr>
      </vt:variant>
      <vt:variant>
        <vt:i4>1245240</vt:i4>
      </vt:variant>
      <vt:variant>
        <vt:i4>302</vt:i4>
      </vt:variant>
      <vt:variant>
        <vt:i4>0</vt:i4>
      </vt:variant>
      <vt:variant>
        <vt:i4>5</vt:i4>
      </vt:variant>
      <vt:variant>
        <vt:lpwstr/>
      </vt:variant>
      <vt:variant>
        <vt:lpwstr>_Toc368912298</vt:lpwstr>
      </vt:variant>
      <vt:variant>
        <vt:i4>1245240</vt:i4>
      </vt:variant>
      <vt:variant>
        <vt:i4>296</vt:i4>
      </vt:variant>
      <vt:variant>
        <vt:i4>0</vt:i4>
      </vt:variant>
      <vt:variant>
        <vt:i4>5</vt:i4>
      </vt:variant>
      <vt:variant>
        <vt:lpwstr/>
      </vt:variant>
      <vt:variant>
        <vt:lpwstr>_Toc368912297</vt:lpwstr>
      </vt:variant>
      <vt:variant>
        <vt:i4>1245240</vt:i4>
      </vt:variant>
      <vt:variant>
        <vt:i4>290</vt:i4>
      </vt:variant>
      <vt:variant>
        <vt:i4>0</vt:i4>
      </vt:variant>
      <vt:variant>
        <vt:i4>5</vt:i4>
      </vt:variant>
      <vt:variant>
        <vt:lpwstr/>
      </vt:variant>
      <vt:variant>
        <vt:lpwstr>_Toc368912296</vt:lpwstr>
      </vt:variant>
      <vt:variant>
        <vt:i4>1245240</vt:i4>
      </vt:variant>
      <vt:variant>
        <vt:i4>284</vt:i4>
      </vt:variant>
      <vt:variant>
        <vt:i4>0</vt:i4>
      </vt:variant>
      <vt:variant>
        <vt:i4>5</vt:i4>
      </vt:variant>
      <vt:variant>
        <vt:lpwstr/>
      </vt:variant>
      <vt:variant>
        <vt:lpwstr>_Toc368912295</vt:lpwstr>
      </vt:variant>
      <vt:variant>
        <vt:i4>1245240</vt:i4>
      </vt:variant>
      <vt:variant>
        <vt:i4>278</vt:i4>
      </vt:variant>
      <vt:variant>
        <vt:i4>0</vt:i4>
      </vt:variant>
      <vt:variant>
        <vt:i4>5</vt:i4>
      </vt:variant>
      <vt:variant>
        <vt:lpwstr/>
      </vt:variant>
      <vt:variant>
        <vt:lpwstr>_Toc368912294</vt:lpwstr>
      </vt:variant>
      <vt:variant>
        <vt:i4>1245240</vt:i4>
      </vt:variant>
      <vt:variant>
        <vt:i4>272</vt:i4>
      </vt:variant>
      <vt:variant>
        <vt:i4>0</vt:i4>
      </vt:variant>
      <vt:variant>
        <vt:i4>5</vt:i4>
      </vt:variant>
      <vt:variant>
        <vt:lpwstr/>
      </vt:variant>
      <vt:variant>
        <vt:lpwstr>_Toc368912293</vt:lpwstr>
      </vt:variant>
      <vt:variant>
        <vt:i4>1245240</vt:i4>
      </vt:variant>
      <vt:variant>
        <vt:i4>266</vt:i4>
      </vt:variant>
      <vt:variant>
        <vt:i4>0</vt:i4>
      </vt:variant>
      <vt:variant>
        <vt:i4>5</vt:i4>
      </vt:variant>
      <vt:variant>
        <vt:lpwstr/>
      </vt:variant>
      <vt:variant>
        <vt:lpwstr>_Toc368912292</vt:lpwstr>
      </vt:variant>
      <vt:variant>
        <vt:i4>1245240</vt:i4>
      </vt:variant>
      <vt:variant>
        <vt:i4>260</vt:i4>
      </vt:variant>
      <vt:variant>
        <vt:i4>0</vt:i4>
      </vt:variant>
      <vt:variant>
        <vt:i4>5</vt:i4>
      </vt:variant>
      <vt:variant>
        <vt:lpwstr/>
      </vt:variant>
      <vt:variant>
        <vt:lpwstr>_Toc368912291</vt:lpwstr>
      </vt:variant>
      <vt:variant>
        <vt:i4>1245240</vt:i4>
      </vt:variant>
      <vt:variant>
        <vt:i4>254</vt:i4>
      </vt:variant>
      <vt:variant>
        <vt:i4>0</vt:i4>
      </vt:variant>
      <vt:variant>
        <vt:i4>5</vt:i4>
      </vt:variant>
      <vt:variant>
        <vt:lpwstr/>
      </vt:variant>
      <vt:variant>
        <vt:lpwstr>_Toc368912290</vt:lpwstr>
      </vt:variant>
      <vt:variant>
        <vt:i4>1179704</vt:i4>
      </vt:variant>
      <vt:variant>
        <vt:i4>248</vt:i4>
      </vt:variant>
      <vt:variant>
        <vt:i4>0</vt:i4>
      </vt:variant>
      <vt:variant>
        <vt:i4>5</vt:i4>
      </vt:variant>
      <vt:variant>
        <vt:lpwstr/>
      </vt:variant>
      <vt:variant>
        <vt:lpwstr>_Toc368912289</vt:lpwstr>
      </vt:variant>
      <vt:variant>
        <vt:i4>1179704</vt:i4>
      </vt:variant>
      <vt:variant>
        <vt:i4>242</vt:i4>
      </vt:variant>
      <vt:variant>
        <vt:i4>0</vt:i4>
      </vt:variant>
      <vt:variant>
        <vt:i4>5</vt:i4>
      </vt:variant>
      <vt:variant>
        <vt:lpwstr/>
      </vt:variant>
      <vt:variant>
        <vt:lpwstr>_Toc368912288</vt:lpwstr>
      </vt:variant>
      <vt:variant>
        <vt:i4>1179704</vt:i4>
      </vt:variant>
      <vt:variant>
        <vt:i4>236</vt:i4>
      </vt:variant>
      <vt:variant>
        <vt:i4>0</vt:i4>
      </vt:variant>
      <vt:variant>
        <vt:i4>5</vt:i4>
      </vt:variant>
      <vt:variant>
        <vt:lpwstr/>
      </vt:variant>
      <vt:variant>
        <vt:lpwstr>_Toc368912287</vt:lpwstr>
      </vt:variant>
      <vt:variant>
        <vt:i4>1179704</vt:i4>
      </vt:variant>
      <vt:variant>
        <vt:i4>230</vt:i4>
      </vt:variant>
      <vt:variant>
        <vt:i4>0</vt:i4>
      </vt:variant>
      <vt:variant>
        <vt:i4>5</vt:i4>
      </vt:variant>
      <vt:variant>
        <vt:lpwstr/>
      </vt:variant>
      <vt:variant>
        <vt:lpwstr>_Toc368912286</vt:lpwstr>
      </vt:variant>
      <vt:variant>
        <vt:i4>1179704</vt:i4>
      </vt:variant>
      <vt:variant>
        <vt:i4>224</vt:i4>
      </vt:variant>
      <vt:variant>
        <vt:i4>0</vt:i4>
      </vt:variant>
      <vt:variant>
        <vt:i4>5</vt:i4>
      </vt:variant>
      <vt:variant>
        <vt:lpwstr/>
      </vt:variant>
      <vt:variant>
        <vt:lpwstr>_Toc368912285</vt:lpwstr>
      </vt:variant>
      <vt:variant>
        <vt:i4>1179704</vt:i4>
      </vt:variant>
      <vt:variant>
        <vt:i4>218</vt:i4>
      </vt:variant>
      <vt:variant>
        <vt:i4>0</vt:i4>
      </vt:variant>
      <vt:variant>
        <vt:i4>5</vt:i4>
      </vt:variant>
      <vt:variant>
        <vt:lpwstr/>
      </vt:variant>
      <vt:variant>
        <vt:lpwstr>_Toc368912284</vt:lpwstr>
      </vt:variant>
      <vt:variant>
        <vt:i4>1179704</vt:i4>
      </vt:variant>
      <vt:variant>
        <vt:i4>212</vt:i4>
      </vt:variant>
      <vt:variant>
        <vt:i4>0</vt:i4>
      </vt:variant>
      <vt:variant>
        <vt:i4>5</vt:i4>
      </vt:variant>
      <vt:variant>
        <vt:lpwstr/>
      </vt:variant>
      <vt:variant>
        <vt:lpwstr>_Toc368912283</vt:lpwstr>
      </vt:variant>
      <vt:variant>
        <vt:i4>1179704</vt:i4>
      </vt:variant>
      <vt:variant>
        <vt:i4>206</vt:i4>
      </vt:variant>
      <vt:variant>
        <vt:i4>0</vt:i4>
      </vt:variant>
      <vt:variant>
        <vt:i4>5</vt:i4>
      </vt:variant>
      <vt:variant>
        <vt:lpwstr/>
      </vt:variant>
      <vt:variant>
        <vt:lpwstr>_Toc368912282</vt:lpwstr>
      </vt:variant>
      <vt:variant>
        <vt:i4>1179704</vt:i4>
      </vt:variant>
      <vt:variant>
        <vt:i4>200</vt:i4>
      </vt:variant>
      <vt:variant>
        <vt:i4>0</vt:i4>
      </vt:variant>
      <vt:variant>
        <vt:i4>5</vt:i4>
      </vt:variant>
      <vt:variant>
        <vt:lpwstr/>
      </vt:variant>
      <vt:variant>
        <vt:lpwstr>_Toc368912281</vt:lpwstr>
      </vt:variant>
      <vt:variant>
        <vt:i4>1179704</vt:i4>
      </vt:variant>
      <vt:variant>
        <vt:i4>194</vt:i4>
      </vt:variant>
      <vt:variant>
        <vt:i4>0</vt:i4>
      </vt:variant>
      <vt:variant>
        <vt:i4>5</vt:i4>
      </vt:variant>
      <vt:variant>
        <vt:lpwstr/>
      </vt:variant>
      <vt:variant>
        <vt:lpwstr>_Toc368912280</vt:lpwstr>
      </vt:variant>
      <vt:variant>
        <vt:i4>1900600</vt:i4>
      </vt:variant>
      <vt:variant>
        <vt:i4>188</vt:i4>
      </vt:variant>
      <vt:variant>
        <vt:i4>0</vt:i4>
      </vt:variant>
      <vt:variant>
        <vt:i4>5</vt:i4>
      </vt:variant>
      <vt:variant>
        <vt:lpwstr/>
      </vt:variant>
      <vt:variant>
        <vt:lpwstr>_Toc368912279</vt:lpwstr>
      </vt:variant>
      <vt:variant>
        <vt:i4>1900600</vt:i4>
      </vt:variant>
      <vt:variant>
        <vt:i4>182</vt:i4>
      </vt:variant>
      <vt:variant>
        <vt:i4>0</vt:i4>
      </vt:variant>
      <vt:variant>
        <vt:i4>5</vt:i4>
      </vt:variant>
      <vt:variant>
        <vt:lpwstr/>
      </vt:variant>
      <vt:variant>
        <vt:lpwstr>_Toc368912278</vt:lpwstr>
      </vt:variant>
      <vt:variant>
        <vt:i4>1900600</vt:i4>
      </vt:variant>
      <vt:variant>
        <vt:i4>176</vt:i4>
      </vt:variant>
      <vt:variant>
        <vt:i4>0</vt:i4>
      </vt:variant>
      <vt:variant>
        <vt:i4>5</vt:i4>
      </vt:variant>
      <vt:variant>
        <vt:lpwstr/>
      </vt:variant>
      <vt:variant>
        <vt:lpwstr>_Toc368912277</vt:lpwstr>
      </vt:variant>
      <vt:variant>
        <vt:i4>1900600</vt:i4>
      </vt:variant>
      <vt:variant>
        <vt:i4>170</vt:i4>
      </vt:variant>
      <vt:variant>
        <vt:i4>0</vt:i4>
      </vt:variant>
      <vt:variant>
        <vt:i4>5</vt:i4>
      </vt:variant>
      <vt:variant>
        <vt:lpwstr/>
      </vt:variant>
      <vt:variant>
        <vt:lpwstr>_Toc368912276</vt:lpwstr>
      </vt:variant>
      <vt:variant>
        <vt:i4>1900600</vt:i4>
      </vt:variant>
      <vt:variant>
        <vt:i4>164</vt:i4>
      </vt:variant>
      <vt:variant>
        <vt:i4>0</vt:i4>
      </vt:variant>
      <vt:variant>
        <vt:i4>5</vt:i4>
      </vt:variant>
      <vt:variant>
        <vt:lpwstr/>
      </vt:variant>
      <vt:variant>
        <vt:lpwstr>_Toc368912275</vt:lpwstr>
      </vt:variant>
      <vt:variant>
        <vt:i4>1900600</vt:i4>
      </vt:variant>
      <vt:variant>
        <vt:i4>158</vt:i4>
      </vt:variant>
      <vt:variant>
        <vt:i4>0</vt:i4>
      </vt:variant>
      <vt:variant>
        <vt:i4>5</vt:i4>
      </vt:variant>
      <vt:variant>
        <vt:lpwstr/>
      </vt:variant>
      <vt:variant>
        <vt:lpwstr>_Toc368912274</vt:lpwstr>
      </vt:variant>
      <vt:variant>
        <vt:i4>1900600</vt:i4>
      </vt:variant>
      <vt:variant>
        <vt:i4>152</vt:i4>
      </vt:variant>
      <vt:variant>
        <vt:i4>0</vt:i4>
      </vt:variant>
      <vt:variant>
        <vt:i4>5</vt:i4>
      </vt:variant>
      <vt:variant>
        <vt:lpwstr/>
      </vt:variant>
      <vt:variant>
        <vt:lpwstr>_Toc368912273</vt:lpwstr>
      </vt:variant>
      <vt:variant>
        <vt:i4>1900600</vt:i4>
      </vt:variant>
      <vt:variant>
        <vt:i4>146</vt:i4>
      </vt:variant>
      <vt:variant>
        <vt:i4>0</vt:i4>
      </vt:variant>
      <vt:variant>
        <vt:i4>5</vt:i4>
      </vt:variant>
      <vt:variant>
        <vt:lpwstr/>
      </vt:variant>
      <vt:variant>
        <vt:lpwstr>_Toc368912272</vt:lpwstr>
      </vt:variant>
      <vt:variant>
        <vt:i4>1900600</vt:i4>
      </vt:variant>
      <vt:variant>
        <vt:i4>140</vt:i4>
      </vt:variant>
      <vt:variant>
        <vt:i4>0</vt:i4>
      </vt:variant>
      <vt:variant>
        <vt:i4>5</vt:i4>
      </vt:variant>
      <vt:variant>
        <vt:lpwstr/>
      </vt:variant>
      <vt:variant>
        <vt:lpwstr>_Toc368912271</vt:lpwstr>
      </vt:variant>
      <vt:variant>
        <vt:i4>1900600</vt:i4>
      </vt:variant>
      <vt:variant>
        <vt:i4>134</vt:i4>
      </vt:variant>
      <vt:variant>
        <vt:i4>0</vt:i4>
      </vt:variant>
      <vt:variant>
        <vt:i4>5</vt:i4>
      </vt:variant>
      <vt:variant>
        <vt:lpwstr/>
      </vt:variant>
      <vt:variant>
        <vt:lpwstr>_Toc368912270</vt:lpwstr>
      </vt:variant>
      <vt:variant>
        <vt:i4>1835064</vt:i4>
      </vt:variant>
      <vt:variant>
        <vt:i4>128</vt:i4>
      </vt:variant>
      <vt:variant>
        <vt:i4>0</vt:i4>
      </vt:variant>
      <vt:variant>
        <vt:i4>5</vt:i4>
      </vt:variant>
      <vt:variant>
        <vt:lpwstr/>
      </vt:variant>
      <vt:variant>
        <vt:lpwstr>_Toc368912269</vt:lpwstr>
      </vt:variant>
      <vt:variant>
        <vt:i4>1835064</vt:i4>
      </vt:variant>
      <vt:variant>
        <vt:i4>122</vt:i4>
      </vt:variant>
      <vt:variant>
        <vt:i4>0</vt:i4>
      </vt:variant>
      <vt:variant>
        <vt:i4>5</vt:i4>
      </vt:variant>
      <vt:variant>
        <vt:lpwstr/>
      </vt:variant>
      <vt:variant>
        <vt:lpwstr>_Toc368912268</vt:lpwstr>
      </vt:variant>
      <vt:variant>
        <vt:i4>1835064</vt:i4>
      </vt:variant>
      <vt:variant>
        <vt:i4>116</vt:i4>
      </vt:variant>
      <vt:variant>
        <vt:i4>0</vt:i4>
      </vt:variant>
      <vt:variant>
        <vt:i4>5</vt:i4>
      </vt:variant>
      <vt:variant>
        <vt:lpwstr/>
      </vt:variant>
      <vt:variant>
        <vt:lpwstr>_Toc368912267</vt:lpwstr>
      </vt:variant>
      <vt:variant>
        <vt:i4>1835064</vt:i4>
      </vt:variant>
      <vt:variant>
        <vt:i4>110</vt:i4>
      </vt:variant>
      <vt:variant>
        <vt:i4>0</vt:i4>
      </vt:variant>
      <vt:variant>
        <vt:i4>5</vt:i4>
      </vt:variant>
      <vt:variant>
        <vt:lpwstr/>
      </vt:variant>
      <vt:variant>
        <vt:lpwstr>_Toc368912266</vt:lpwstr>
      </vt:variant>
      <vt:variant>
        <vt:i4>1835064</vt:i4>
      </vt:variant>
      <vt:variant>
        <vt:i4>104</vt:i4>
      </vt:variant>
      <vt:variant>
        <vt:i4>0</vt:i4>
      </vt:variant>
      <vt:variant>
        <vt:i4>5</vt:i4>
      </vt:variant>
      <vt:variant>
        <vt:lpwstr/>
      </vt:variant>
      <vt:variant>
        <vt:lpwstr>_Toc368912265</vt:lpwstr>
      </vt:variant>
      <vt:variant>
        <vt:i4>1835064</vt:i4>
      </vt:variant>
      <vt:variant>
        <vt:i4>98</vt:i4>
      </vt:variant>
      <vt:variant>
        <vt:i4>0</vt:i4>
      </vt:variant>
      <vt:variant>
        <vt:i4>5</vt:i4>
      </vt:variant>
      <vt:variant>
        <vt:lpwstr/>
      </vt:variant>
      <vt:variant>
        <vt:lpwstr>_Toc368912264</vt:lpwstr>
      </vt:variant>
      <vt:variant>
        <vt:i4>1835064</vt:i4>
      </vt:variant>
      <vt:variant>
        <vt:i4>92</vt:i4>
      </vt:variant>
      <vt:variant>
        <vt:i4>0</vt:i4>
      </vt:variant>
      <vt:variant>
        <vt:i4>5</vt:i4>
      </vt:variant>
      <vt:variant>
        <vt:lpwstr/>
      </vt:variant>
      <vt:variant>
        <vt:lpwstr>_Toc368912263</vt:lpwstr>
      </vt:variant>
      <vt:variant>
        <vt:i4>1835064</vt:i4>
      </vt:variant>
      <vt:variant>
        <vt:i4>86</vt:i4>
      </vt:variant>
      <vt:variant>
        <vt:i4>0</vt:i4>
      </vt:variant>
      <vt:variant>
        <vt:i4>5</vt:i4>
      </vt:variant>
      <vt:variant>
        <vt:lpwstr/>
      </vt:variant>
      <vt:variant>
        <vt:lpwstr>_Toc368912262</vt:lpwstr>
      </vt:variant>
      <vt:variant>
        <vt:i4>1835064</vt:i4>
      </vt:variant>
      <vt:variant>
        <vt:i4>80</vt:i4>
      </vt:variant>
      <vt:variant>
        <vt:i4>0</vt:i4>
      </vt:variant>
      <vt:variant>
        <vt:i4>5</vt:i4>
      </vt:variant>
      <vt:variant>
        <vt:lpwstr/>
      </vt:variant>
      <vt:variant>
        <vt:lpwstr>_Toc368912261</vt:lpwstr>
      </vt:variant>
      <vt:variant>
        <vt:i4>1835064</vt:i4>
      </vt:variant>
      <vt:variant>
        <vt:i4>74</vt:i4>
      </vt:variant>
      <vt:variant>
        <vt:i4>0</vt:i4>
      </vt:variant>
      <vt:variant>
        <vt:i4>5</vt:i4>
      </vt:variant>
      <vt:variant>
        <vt:lpwstr/>
      </vt:variant>
      <vt:variant>
        <vt:lpwstr>_Toc368912260</vt:lpwstr>
      </vt:variant>
      <vt:variant>
        <vt:i4>2031672</vt:i4>
      </vt:variant>
      <vt:variant>
        <vt:i4>68</vt:i4>
      </vt:variant>
      <vt:variant>
        <vt:i4>0</vt:i4>
      </vt:variant>
      <vt:variant>
        <vt:i4>5</vt:i4>
      </vt:variant>
      <vt:variant>
        <vt:lpwstr/>
      </vt:variant>
      <vt:variant>
        <vt:lpwstr>_Toc368912259</vt:lpwstr>
      </vt:variant>
      <vt:variant>
        <vt:i4>2031672</vt:i4>
      </vt:variant>
      <vt:variant>
        <vt:i4>62</vt:i4>
      </vt:variant>
      <vt:variant>
        <vt:i4>0</vt:i4>
      </vt:variant>
      <vt:variant>
        <vt:i4>5</vt:i4>
      </vt:variant>
      <vt:variant>
        <vt:lpwstr/>
      </vt:variant>
      <vt:variant>
        <vt:lpwstr>_Toc368912258</vt:lpwstr>
      </vt:variant>
      <vt:variant>
        <vt:i4>2031672</vt:i4>
      </vt:variant>
      <vt:variant>
        <vt:i4>56</vt:i4>
      </vt:variant>
      <vt:variant>
        <vt:i4>0</vt:i4>
      </vt:variant>
      <vt:variant>
        <vt:i4>5</vt:i4>
      </vt:variant>
      <vt:variant>
        <vt:lpwstr/>
      </vt:variant>
      <vt:variant>
        <vt:lpwstr>_Toc368912257</vt:lpwstr>
      </vt:variant>
      <vt:variant>
        <vt:i4>2031672</vt:i4>
      </vt:variant>
      <vt:variant>
        <vt:i4>50</vt:i4>
      </vt:variant>
      <vt:variant>
        <vt:i4>0</vt:i4>
      </vt:variant>
      <vt:variant>
        <vt:i4>5</vt:i4>
      </vt:variant>
      <vt:variant>
        <vt:lpwstr/>
      </vt:variant>
      <vt:variant>
        <vt:lpwstr>_Toc368912256</vt:lpwstr>
      </vt:variant>
      <vt:variant>
        <vt:i4>2031672</vt:i4>
      </vt:variant>
      <vt:variant>
        <vt:i4>44</vt:i4>
      </vt:variant>
      <vt:variant>
        <vt:i4>0</vt:i4>
      </vt:variant>
      <vt:variant>
        <vt:i4>5</vt:i4>
      </vt:variant>
      <vt:variant>
        <vt:lpwstr/>
      </vt:variant>
      <vt:variant>
        <vt:lpwstr>_Toc368912255</vt:lpwstr>
      </vt:variant>
      <vt:variant>
        <vt:i4>2031672</vt:i4>
      </vt:variant>
      <vt:variant>
        <vt:i4>38</vt:i4>
      </vt:variant>
      <vt:variant>
        <vt:i4>0</vt:i4>
      </vt:variant>
      <vt:variant>
        <vt:i4>5</vt:i4>
      </vt:variant>
      <vt:variant>
        <vt:lpwstr/>
      </vt:variant>
      <vt:variant>
        <vt:lpwstr>_Toc368912254</vt:lpwstr>
      </vt:variant>
      <vt:variant>
        <vt:i4>2031672</vt:i4>
      </vt:variant>
      <vt:variant>
        <vt:i4>32</vt:i4>
      </vt:variant>
      <vt:variant>
        <vt:i4>0</vt:i4>
      </vt:variant>
      <vt:variant>
        <vt:i4>5</vt:i4>
      </vt:variant>
      <vt:variant>
        <vt:lpwstr/>
      </vt:variant>
      <vt:variant>
        <vt:lpwstr>_Toc368912253</vt:lpwstr>
      </vt:variant>
      <vt:variant>
        <vt:i4>2031672</vt:i4>
      </vt:variant>
      <vt:variant>
        <vt:i4>26</vt:i4>
      </vt:variant>
      <vt:variant>
        <vt:i4>0</vt:i4>
      </vt:variant>
      <vt:variant>
        <vt:i4>5</vt:i4>
      </vt:variant>
      <vt:variant>
        <vt:lpwstr/>
      </vt:variant>
      <vt:variant>
        <vt:lpwstr>_Toc368912252</vt:lpwstr>
      </vt:variant>
      <vt:variant>
        <vt:i4>2031672</vt:i4>
      </vt:variant>
      <vt:variant>
        <vt:i4>20</vt:i4>
      </vt:variant>
      <vt:variant>
        <vt:i4>0</vt:i4>
      </vt:variant>
      <vt:variant>
        <vt:i4>5</vt:i4>
      </vt:variant>
      <vt:variant>
        <vt:lpwstr/>
      </vt:variant>
      <vt:variant>
        <vt:lpwstr>_Toc368912251</vt:lpwstr>
      </vt:variant>
      <vt:variant>
        <vt:i4>2031672</vt:i4>
      </vt:variant>
      <vt:variant>
        <vt:i4>14</vt:i4>
      </vt:variant>
      <vt:variant>
        <vt:i4>0</vt:i4>
      </vt:variant>
      <vt:variant>
        <vt:i4>5</vt:i4>
      </vt:variant>
      <vt:variant>
        <vt:lpwstr/>
      </vt:variant>
      <vt:variant>
        <vt:lpwstr>_Toc368912250</vt:lpwstr>
      </vt:variant>
      <vt:variant>
        <vt:i4>1966136</vt:i4>
      </vt:variant>
      <vt:variant>
        <vt:i4>8</vt:i4>
      </vt:variant>
      <vt:variant>
        <vt:i4>0</vt:i4>
      </vt:variant>
      <vt:variant>
        <vt:i4>5</vt:i4>
      </vt:variant>
      <vt:variant>
        <vt:lpwstr/>
      </vt:variant>
      <vt:variant>
        <vt:lpwstr>_Toc368912249</vt:lpwstr>
      </vt:variant>
      <vt:variant>
        <vt:i4>1966136</vt:i4>
      </vt:variant>
      <vt:variant>
        <vt:i4>2</vt:i4>
      </vt:variant>
      <vt:variant>
        <vt:i4>0</vt:i4>
      </vt:variant>
      <vt:variant>
        <vt:i4>5</vt:i4>
      </vt:variant>
      <vt:variant>
        <vt:lpwstr/>
      </vt:variant>
      <vt:variant>
        <vt:lpwstr>_Toc368912248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Capgemini Technology Services India Ltd</dc:title>
  <dc:creator>Bansal, Suraj;nikita sahoo</dc:creator>
  <cp:keywords>QT_HLD &amp; LLD</cp:keywords>
  <cp:lastModifiedBy>Bansal, Suraj</cp:lastModifiedBy>
  <cp:revision>4</cp:revision>
  <dcterms:created xsi:type="dcterms:W3CDTF">2022-11-03T06:40:00Z</dcterms:created>
  <dcterms:modified xsi:type="dcterms:W3CDTF">2022-11-03T07:08:00Z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0x010100E994D06A02A36E468BD8F9A71075EA01</vt:lpwstr>
  </property>
</Properties>
</file>